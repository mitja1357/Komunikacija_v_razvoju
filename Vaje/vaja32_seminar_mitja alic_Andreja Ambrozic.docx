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2A19F" w14:textId="77777777" w:rsidR="00590D3A" w:rsidRPr="00117B65" w:rsidRDefault="00996CFF" w:rsidP="004E1797">
      <w:pPr>
        <w:pStyle w:val="ERKNaslov"/>
        <w:spacing w:before="360"/>
        <w:rPr>
          <w:rFonts w:ascii="Calibri" w:hAnsi="Calibri" w:cs="Tahoma"/>
          <w:caps/>
          <w:smallCaps/>
        </w:rPr>
      </w:pPr>
      <w:r>
        <w:rPr>
          <w:rFonts w:ascii="Calibri" w:hAnsi="Calibri" w:cs="Tahoma"/>
          <w:smallCaps/>
        </w:rPr>
        <w:t>Analiza izkoristkov termoelektrarn</w:t>
      </w:r>
    </w:p>
    <w:p w14:paraId="59DF40A1" w14:textId="77777777" w:rsidR="00590D3A" w:rsidRPr="00F2387A" w:rsidRDefault="00F2387A" w:rsidP="003B773D">
      <w:pPr>
        <w:pStyle w:val="ERKAvtorji"/>
        <w:rPr>
          <w:rFonts w:ascii="Calibri" w:hAnsi="Calibri" w:cs="Tahoma"/>
          <w:lang w:val="en-US"/>
        </w:rPr>
      </w:pPr>
      <w:r>
        <w:rPr>
          <w:rFonts w:ascii="Calibri" w:hAnsi="Calibri" w:cs="Tahoma"/>
          <w:smallCaps/>
        </w:rPr>
        <w:t>Mitja Alič</w:t>
      </w:r>
    </w:p>
    <w:p w14:paraId="64BF4198" w14:textId="77777777" w:rsidR="00590D3A" w:rsidRPr="007F5C68" w:rsidRDefault="007F5C68" w:rsidP="00293852">
      <w:pPr>
        <w:pStyle w:val="ERKAffiliation"/>
        <w:rPr>
          <w:rFonts w:ascii="Calibri" w:hAnsi="Calibri" w:cs="Tahoma"/>
        </w:rPr>
      </w:pPr>
      <w:r w:rsidRPr="007F5C68">
        <w:rPr>
          <w:rFonts w:ascii="Calibri" w:hAnsi="Calibri" w:cs="Tahoma"/>
          <w:i w:val="0"/>
        </w:rPr>
        <w:t>Fakulteta za elektrotehniko</w:t>
      </w:r>
      <w:r>
        <w:rPr>
          <w:rFonts w:ascii="Calibri" w:hAnsi="Calibri" w:cs="Tahoma"/>
          <w:i w:val="0"/>
        </w:rPr>
        <w:t xml:space="preserve">, </w:t>
      </w:r>
      <w:proofErr w:type="spellStart"/>
      <w:r>
        <w:rPr>
          <w:rFonts w:ascii="Calibri" w:hAnsi="Calibri" w:cs="Tahoma"/>
          <w:i w:val="0"/>
        </w:rPr>
        <w:t>Univeraza</w:t>
      </w:r>
      <w:proofErr w:type="spellEnd"/>
      <w:r>
        <w:rPr>
          <w:rFonts w:ascii="Calibri" w:hAnsi="Calibri" w:cs="Tahoma"/>
          <w:i w:val="0"/>
        </w:rPr>
        <w:t xml:space="preserve"> v Ljubljani</w:t>
      </w:r>
    </w:p>
    <w:p w14:paraId="18444DA5" w14:textId="77777777" w:rsidR="00F267A2" w:rsidRPr="000F634C" w:rsidRDefault="00590D3A" w:rsidP="003D117D">
      <w:pPr>
        <w:pStyle w:val="ERKAffiliation"/>
        <w:spacing w:after="240"/>
        <w:rPr>
          <w:rFonts w:ascii="Calibri" w:hAnsi="Calibri" w:cs="Tahoma"/>
        </w:rPr>
      </w:pPr>
      <w:r w:rsidRPr="000F634C">
        <w:rPr>
          <w:rFonts w:ascii="Calibri" w:hAnsi="Calibri" w:cs="Tahoma"/>
        </w:rPr>
        <w:t xml:space="preserve">E-pošta: </w:t>
      </w:r>
      <w:r w:rsidR="007F5C68">
        <w:rPr>
          <w:rFonts w:ascii="Calibri" w:hAnsi="Calibri" w:cs="Tahoma"/>
        </w:rPr>
        <w:t>mitja1357@gmail.com</w:t>
      </w:r>
    </w:p>
    <w:p w14:paraId="0F637C39" w14:textId="77777777" w:rsidR="00F267A2" w:rsidRPr="00600DB9" w:rsidRDefault="00F267A2" w:rsidP="00A83D1F">
      <w:pPr>
        <w:ind w:left="426" w:right="423"/>
        <w:rPr>
          <w:rFonts w:ascii="Calibri" w:hAnsi="Calibri" w:cs="Tahoma"/>
          <w:i/>
          <w:iCs/>
          <w:sz w:val="18"/>
        </w:rPr>
      </w:pPr>
      <w:r w:rsidRPr="00600DB9">
        <w:rPr>
          <w:rFonts w:ascii="Calibri" w:hAnsi="Calibri" w:cs="Tahoma"/>
          <w:b/>
          <w:i/>
          <w:iCs/>
          <w:smallCaps/>
          <w:sz w:val="18"/>
        </w:rPr>
        <w:t>Povzetek:</w:t>
      </w:r>
      <w:r w:rsidRPr="00600DB9">
        <w:rPr>
          <w:rFonts w:ascii="Calibri" w:hAnsi="Calibri" w:cs="Tahoma"/>
          <w:i/>
          <w:iCs/>
          <w:sz w:val="18"/>
        </w:rPr>
        <w:t xml:space="preserve"> </w:t>
      </w:r>
      <w:r w:rsidR="00600DB9" w:rsidRPr="00600DB9">
        <w:rPr>
          <w:rFonts w:ascii="Calibri" w:hAnsi="Calibri" w:cs="Tahoma"/>
          <w:i/>
          <w:iCs/>
          <w:sz w:val="18"/>
        </w:rPr>
        <w:t xml:space="preserve">Tukaj vstavite povzetek v strukturirani obliki, ki naj zajema </w:t>
      </w:r>
      <w:r w:rsidR="00600DB9">
        <w:rPr>
          <w:rFonts w:ascii="Calibri" w:hAnsi="Calibri" w:cs="Tahoma"/>
          <w:i/>
          <w:iCs/>
          <w:sz w:val="18"/>
        </w:rPr>
        <w:t>segmente z naslednjimi</w:t>
      </w:r>
      <w:r w:rsidR="00600DB9" w:rsidRPr="00600DB9">
        <w:rPr>
          <w:rFonts w:ascii="Calibri" w:hAnsi="Calibri" w:cs="Tahoma"/>
          <w:i/>
          <w:iCs/>
          <w:sz w:val="18"/>
        </w:rPr>
        <w:t xml:space="preserve"> </w:t>
      </w:r>
      <w:r w:rsidR="00600DB9">
        <w:rPr>
          <w:rFonts w:ascii="Calibri" w:hAnsi="Calibri" w:cs="Tahoma"/>
          <w:i/>
          <w:iCs/>
          <w:sz w:val="18"/>
        </w:rPr>
        <w:t>podnaslovi</w:t>
      </w:r>
      <w:r w:rsidR="00600DB9" w:rsidRPr="00600DB9">
        <w:rPr>
          <w:rFonts w:ascii="Calibri" w:hAnsi="Calibri" w:cs="Tahoma"/>
          <w:i/>
          <w:iCs/>
          <w:sz w:val="18"/>
        </w:rPr>
        <w:t>: Izhodišča, Metode, Rezultat</w:t>
      </w:r>
      <w:r w:rsidR="00600DB9">
        <w:rPr>
          <w:rFonts w:ascii="Calibri" w:hAnsi="Calibri" w:cs="Tahoma"/>
          <w:i/>
          <w:iCs/>
          <w:sz w:val="18"/>
        </w:rPr>
        <w:t>i</w:t>
      </w:r>
      <w:r w:rsidR="00600DB9" w:rsidRPr="00600DB9">
        <w:rPr>
          <w:rFonts w:ascii="Calibri" w:hAnsi="Calibri" w:cs="Tahoma"/>
          <w:i/>
          <w:iCs/>
          <w:sz w:val="18"/>
        </w:rPr>
        <w:t xml:space="preserve"> in Zaključek.</w:t>
      </w:r>
      <w:r w:rsidR="008E37F7">
        <w:rPr>
          <w:rFonts w:ascii="Calibri" w:hAnsi="Calibri" w:cs="Tahoma"/>
          <w:i/>
          <w:iCs/>
          <w:sz w:val="18"/>
        </w:rPr>
        <w:t xml:space="preserve"> Vsak segment naj se prične v novi vrstici.</w:t>
      </w:r>
    </w:p>
    <w:p w14:paraId="76A162E8" w14:textId="77777777" w:rsidR="00F267A2" w:rsidRPr="00600DB9" w:rsidRDefault="00F267A2" w:rsidP="00A83D1F">
      <w:pPr>
        <w:pStyle w:val="ERKAffiliation"/>
        <w:spacing w:after="200"/>
        <w:ind w:left="426" w:right="423"/>
        <w:jc w:val="both"/>
        <w:rPr>
          <w:rFonts w:ascii="Calibri" w:hAnsi="Calibri" w:cs="Tahoma"/>
          <w:iCs/>
          <w:sz w:val="18"/>
        </w:rPr>
      </w:pPr>
      <w:r w:rsidRPr="00600DB9">
        <w:rPr>
          <w:rFonts w:ascii="Calibri" w:hAnsi="Calibri" w:cs="Tahoma"/>
          <w:b/>
          <w:iCs/>
          <w:smallCaps/>
          <w:sz w:val="18"/>
        </w:rPr>
        <w:t>Ključne besede:</w:t>
      </w:r>
      <w:r w:rsidR="009D5C42" w:rsidRPr="00600DB9">
        <w:rPr>
          <w:rFonts w:ascii="Calibri" w:hAnsi="Calibri" w:cs="Tahoma"/>
          <w:iCs/>
          <w:sz w:val="18"/>
        </w:rPr>
        <w:t xml:space="preserve"> </w:t>
      </w:r>
      <w:r w:rsidR="007F5C68" w:rsidRPr="007F5C68">
        <w:rPr>
          <w:rFonts w:ascii="Calibri" w:hAnsi="Calibri" w:cs="Tahoma"/>
          <w:iCs/>
          <w:sz w:val="18"/>
        </w:rPr>
        <w:t xml:space="preserve">krožni proces; </w:t>
      </w:r>
      <w:r w:rsidR="001A6304" w:rsidRPr="007F5C68">
        <w:rPr>
          <w:rFonts w:ascii="Calibri" w:hAnsi="Calibri" w:cs="Tahoma"/>
          <w:iCs/>
          <w:sz w:val="18"/>
        </w:rPr>
        <w:t xml:space="preserve">anergija; </w:t>
      </w:r>
      <w:proofErr w:type="spellStart"/>
      <w:r w:rsidR="001A6304" w:rsidRPr="007F5C68">
        <w:rPr>
          <w:rFonts w:ascii="Calibri" w:hAnsi="Calibri" w:cs="Tahoma"/>
          <w:iCs/>
          <w:sz w:val="18"/>
        </w:rPr>
        <w:t>eksergija</w:t>
      </w:r>
      <w:proofErr w:type="spellEnd"/>
      <w:r w:rsidR="001A6304" w:rsidRPr="007F5C68">
        <w:rPr>
          <w:rFonts w:ascii="Calibri" w:hAnsi="Calibri" w:cs="Tahoma"/>
          <w:iCs/>
          <w:sz w:val="18"/>
        </w:rPr>
        <w:t xml:space="preserve">; </w:t>
      </w:r>
      <w:r w:rsidR="007F5C68" w:rsidRPr="007F5C68">
        <w:rPr>
          <w:rFonts w:ascii="Calibri" w:hAnsi="Calibri" w:cs="Tahoma"/>
          <w:iCs/>
          <w:sz w:val="18"/>
        </w:rPr>
        <w:t xml:space="preserve"> </w:t>
      </w:r>
      <w:r w:rsidR="001A6304" w:rsidRPr="007F5C68">
        <w:rPr>
          <w:rFonts w:ascii="Calibri" w:hAnsi="Calibri" w:cs="Tahoma"/>
          <w:iCs/>
          <w:sz w:val="18"/>
        </w:rPr>
        <w:t>generator;</w:t>
      </w:r>
      <w:r w:rsidR="001A6304" w:rsidRPr="001A6304">
        <w:rPr>
          <w:rFonts w:ascii="Calibri" w:hAnsi="Calibri" w:cs="Tahoma"/>
          <w:iCs/>
          <w:sz w:val="18"/>
        </w:rPr>
        <w:t xml:space="preserve"> </w:t>
      </w:r>
      <w:r w:rsidR="007F5C68" w:rsidRPr="007F5C68">
        <w:rPr>
          <w:rFonts w:ascii="Calibri" w:hAnsi="Calibri" w:cs="Tahoma"/>
          <w:iCs/>
          <w:sz w:val="18"/>
        </w:rPr>
        <w:t>lastna raba elektrarne</w:t>
      </w:r>
    </w:p>
    <w:p w14:paraId="285C5412" w14:textId="77777777" w:rsidR="00590D3A" w:rsidRPr="00F267A2" w:rsidRDefault="00590D3A">
      <w:pPr>
        <w:rPr>
          <w:rFonts w:ascii="Calibri" w:hAnsi="Calibri" w:cs="Tahoma"/>
        </w:rPr>
      </w:pPr>
    </w:p>
    <w:p w14:paraId="7911FEB1" w14:textId="77777777" w:rsidR="00590D3A" w:rsidRPr="00F267A2" w:rsidRDefault="00590D3A" w:rsidP="009246BA">
      <w:pPr>
        <w:rPr>
          <w:rFonts w:ascii="Calibri" w:hAnsi="Calibri" w:cs="Tahoma"/>
        </w:rPr>
        <w:sectPr w:rsidR="00590D3A" w:rsidRPr="00F267A2" w:rsidSect="00BC5CBF">
          <w:headerReference w:type="first" r:id="rId8"/>
          <w:footerReference w:type="first" r:id="rId9"/>
          <w:pgSz w:w="11906" w:h="16838" w:code="9"/>
          <w:pgMar w:top="1276" w:right="1276" w:bottom="1276" w:left="1276" w:header="680" w:footer="680" w:gutter="0"/>
          <w:cols w:space="720"/>
          <w:titlePg/>
        </w:sectPr>
      </w:pPr>
    </w:p>
    <w:p w14:paraId="4264C96E" w14:textId="77777777" w:rsidR="00590D3A" w:rsidRPr="00117B65" w:rsidRDefault="00504F2E" w:rsidP="00117B65">
      <w:pPr>
        <w:pStyle w:val="Naslov1"/>
        <w:spacing w:before="240"/>
        <w:rPr>
          <w:rFonts w:cs="Tahoma"/>
          <w:smallCaps w:val="0"/>
        </w:rPr>
      </w:pPr>
      <w:r w:rsidRPr="00117B65">
        <w:rPr>
          <w:rFonts w:cs="Tahoma"/>
          <w:smallCaps w:val="0"/>
        </w:rPr>
        <w:t>Uvod</w:t>
      </w:r>
    </w:p>
    <w:p w14:paraId="2F9067FD" w14:textId="5E8696F1" w:rsidR="00AD2A35" w:rsidRPr="000A6C93" w:rsidRDefault="00213CB9" w:rsidP="00AD2A35">
      <w:pPr>
        <w:rPr>
          <w:rFonts w:ascii="Calibri" w:hAnsi="Calibri" w:cs="Tahoma"/>
          <w:lang w:val="en-US"/>
        </w:rPr>
      </w:pPr>
      <w:r>
        <w:rPr>
          <w:rFonts w:ascii="Calibri" w:hAnsi="Calibri" w:cs="Tahoma"/>
        </w:rPr>
        <w:t xml:space="preserve">Največ električne energije na svetu proizvedejo </w:t>
      </w:r>
      <w:del w:id="0" w:author="RU Ucilnica FGG" w:date="2016-11-02T09:53:00Z">
        <w:r w:rsidR="0028465E" w:rsidDel="002A2DFD">
          <w:rPr>
            <w:rFonts w:ascii="Calibri" w:hAnsi="Calibri" w:cs="Tahoma"/>
          </w:rPr>
          <w:delText>TE (</w:delText>
        </w:r>
      </w:del>
      <w:r>
        <w:rPr>
          <w:rFonts w:ascii="Calibri" w:hAnsi="Calibri" w:cs="Tahoma"/>
        </w:rPr>
        <w:t>termoelektrarne</w:t>
      </w:r>
      <w:ins w:id="1" w:author="RU Ucilnica FGG" w:date="2016-11-02T09:53:00Z">
        <w:r w:rsidR="002A2DFD">
          <w:rPr>
            <w:rFonts w:ascii="Calibri" w:hAnsi="Calibri" w:cs="Tahoma"/>
          </w:rPr>
          <w:t xml:space="preserve"> (</w:t>
        </w:r>
        <w:commentRangeStart w:id="2"/>
        <w:r w:rsidR="002A2DFD">
          <w:rPr>
            <w:rFonts w:ascii="Calibri" w:hAnsi="Calibri" w:cs="Tahoma"/>
          </w:rPr>
          <w:t>TE</w:t>
        </w:r>
        <w:commentRangeEnd w:id="2"/>
        <w:r w:rsidR="002A2DFD">
          <w:rPr>
            <w:rStyle w:val="Pripombasklic"/>
          </w:rPr>
          <w:commentReference w:id="2"/>
        </w:r>
        <w:r w:rsidR="002A2DFD">
          <w:rPr>
            <w:rFonts w:ascii="Calibri" w:hAnsi="Calibri" w:cs="Tahoma"/>
          </w:rPr>
          <w:t>)</w:t>
        </w:r>
      </w:ins>
      <w:del w:id="3" w:author="RU Ucilnica FGG" w:date="2016-11-02T09:53:00Z">
        <w:r w:rsidR="0028465E" w:rsidDel="002A2DFD">
          <w:rPr>
            <w:rFonts w:ascii="Calibri" w:hAnsi="Calibri" w:cs="Tahoma"/>
          </w:rPr>
          <w:delText>)</w:delText>
        </w:r>
      </w:del>
      <w:r w:rsidR="00C445D6">
        <w:rPr>
          <w:rFonts w:ascii="Calibri" w:hAnsi="Calibri" w:cs="Tahoma"/>
        </w:rPr>
        <w:t>.</w:t>
      </w:r>
      <w:r>
        <w:rPr>
          <w:rFonts w:ascii="Calibri" w:hAnsi="Calibri" w:cs="Tahoma"/>
        </w:rPr>
        <w:t xml:space="preserve"> </w:t>
      </w:r>
      <w:r w:rsidR="00E5231E">
        <w:rPr>
          <w:rFonts w:ascii="Calibri" w:hAnsi="Calibri" w:cs="Tahoma"/>
        </w:rPr>
        <w:t>Glede na globalne trende, se želi čim manj onesn</w:t>
      </w:r>
      <w:r w:rsidR="00B6413A">
        <w:rPr>
          <w:rFonts w:ascii="Calibri" w:hAnsi="Calibri" w:cs="Tahoma"/>
        </w:rPr>
        <w:t>a</w:t>
      </w:r>
      <w:r w:rsidR="00E5231E">
        <w:rPr>
          <w:rFonts w:ascii="Calibri" w:hAnsi="Calibri" w:cs="Tahoma"/>
        </w:rPr>
        <w:t xml:space="preserve">ževati naš planet </w:t>
      </w:r>
      <w:r w:rsidR="00B6413A">
        <w:rPr>
          <w:rFonts w:ascii="Calibri" w:hAnsi="Calibri" w:cs="Tahoma"/>
        </w:rPr>
        <w:t>in</w:t>
      </w:r>
      <w:r w:rsidR="00E5231E">
        <w:rPr>
          <w:rFonts w:ascii="Calibri" w:hAnsi="Calibri" w:cs="Tahoma"/>
        </w:rPr>
        <w:t xml:space="preserve"> procese čim bolj izkoristiti. S tem delom želim predstaviti </w:t>
      </w:r>
      <w:r w:rsidR="00292811">
        <w:rPr>
          <w:rFonts w:ascii="Calibri" w:hAnsi="Calibri" w:cs="Tahoma"/>
        </w:rPr>
        <w:t>procese</w:t>
      </w:r>
      <w:r w:rsidR="00E5231E">
        <w:rPr>
          <w:rFonts w:ascii="Calibri" w:hAnsi="Calibri" w:cs="Tahoma"/>
        </w:rPr>
        <w:t xml:space="preserve"> </w:t>
      </w:r>
      <w:r w:rsidR="0028465E">
        <w:rPr>
          <w:rFonts w:ascii="Calibri" w:hAnsi="Calibri" w:cs="Tahoma"/>
        </w:rPr>
        <w:t>TE</w:t>
      </w:r>
      <w:r w:rsidR="00292811">
        <w:rPr>
          <w:rFonts w:ascii="Calibri" w:hAnsi="Calibri" w:cs="Tahoma"/>
        </w:rPr>
        <w:t>, ki so del proizvodn</w:t>
      </w:r>
      <w:r w:rsidR="00FB71D4">
        <w:rPr>
          <w:rFonts w:ascii="Calibri" w:hAnsi="Calibri" w:cs="Tahoma"/>
        </w:rPr>
        <w:t xml:space="preserve">je električne energije. </w:t>
      </w:r>
      <w:r w:rsidR="00073B6D">
        <w:rPr>
          <w:rFonts w:ascii="Calibri" w:hAnsi="Calibri" w:cs="Tahoma"/>
        </w:rPr>
        <w:t>Opisal bom</w:t>
      </w:r>
      <w:r w:rsidR="00B75870">
        <w:rPr>
          <w:rFonts w:ascii="Calibri" w:hAnsi="Calibri" w:cs="Tahoma"/>
        </w:rPr>
        <w:t xml:space="preserve"> pojavljanje</w:t>
      </w:r>
      <w:bookmarkStart w:id="4" w:name="_GoBack"/>
      <w:bookmarkEnd w:id="4"/>
      <w:del w:id="5" w:author="RU Ucilnica FGG" w:date="2016-11-02T10:34:00Z">
        <w:r w:rsidR="00B75870" w:rsidDel="004C6D12">
          <w:rPr>
            <w:rFonts w:ascii="Calibri" w:hAnsi="Calibri" w:cs="Tahoma"/>
          </w:rPr>
          <w:delText xml:space="preserve"> </w:delText>
        </w:r>
      </w:del>
      <w:r w:rsidR="00FB71D4">
        <w:rPr>
          <w:rFonts w:ascii="Calibri" w:hAnsi="Calibri" w:cs="Tahoma"/>
        </w:rPr>
        <w:t xml:space="preserve"> </w:t>
      </w:r>
      <w:r w:rsidR="00073B6D">
        <w:rPr>
          <w:rFonts w:ascii="Calibri" w:hAnsi="Calibri" w:cs="Tahoma"/>
        </w:rPr>
        <w:t>i</w:t>
      </w:r>
      <w:r w:rsidR="00FB71D4">
        <w:rPr>
          <w:rFonts w:ascii="Calibri" w:hAnsi="Calibri" w:cs="Tahoma"/>
        </w:rPr>
        <w:t xml:space="preserve">zgub in kako te vplivajo na </w:t>
      </w:r>
      <w:r w:rsidR="00E92321">
        <w:rPr>
          <w:rFonts w:ascii="Calibri" w:hAnsi="Calibri" w:cs="Tahoma"/>
          <w:bCs/>
        </w:rPr>
        <w:t xml:space="preserve">skupni </w:t>
      </w:r>
      <w:r w:rsidR="00325771">
        <w:rPr>
          <w:rFonts w:ascii="Calibri" w:hAnsi="Calibri" w:cs="Tahoma"/>
        </w:rPr>
        <w:t>izkoristek</w:t>
      </w:r>
      <w:r w:rsidR="00073B6D">
        <w:rPr>
          <w:rFonts w:ascii="Calibri" w:hAnsi="Calibri" w:cs="Tahoma"/>
        </w:rPr>
        <w:t xml:space="preserve"> </w:t>
      </w:r>
      <w:r w:rsidR="0028465E">
        <w:rPr>
          <w:rFonts w:ascii="Calibri" w:hAnsi="Calibri" w:cs="Tahoma"/>
        </w:rPr>
        <w:t>TE</w:t>
      </w:r>
      <w:r w:rsidR="00FB71D4">
        <w:rPr>
          <w:rFonts w:ascii="Calibri" w:hAnsi="Calibri" w:cs="Tahoma"/>
        </w:rPr>
        <w:t>.</w:t>
      </w:r>
    </w:p>
    <w:p w14:paraId="51F22562" w14:textId="77777777" w:rsidR="00590D3A" w:rsidRPr="00117B65" w:rsidRDefault="007F5C68" w:rsidP="00117B65">
      <w:pPr>
        <w:pStyle w:val="Naslov1"/>
        <w:spacing w:before="240"/>
        <w:rPr>
          <w:rFonts w:cs="Tahoma"/>
          <w:smallCaps w:val="0"/>
        </w:rPr>
      </w:pPr>
      <w:r>
        <w:rPr>
          <w:rFonts w:cs="Tahoma"/>
          <w:smallCaps w:val="0"/>
        </w:rPr>
        <w:t>Izkoristki posameznih elementov termoelektrarne</w:t>
      </w:r>
    </w:p>
    <w:p w14:paraId="5190FD96" w14:textId="1EEA70FA" w:rsidR="00F8166E" w:rsidRPr="00B9643F" w:rsidRDefault="00E5231E" w:rsidP="00AD2A35">
      <w:pPr>
        <w:rPr>
          <w:rFonts w:ascii="Calibri" w:hAnsi="Calibri" w:cs="Tahoma"/>
          <w:b/>
          <w:bCs/>
        </w:rPr>
      </w:pPr>
      <w:r>
        <w:rPr>
          <w:rFonts w:ascii="Calibri" w:hAnsi="Calibri" w:cs="Tahoma"/>
        </w:rPr>
        <w:t xml:space="preserve">Proces proizvodnje električne energije v </w:t>
      </w:r>
      <w:r w:rsidR="0028465E">
        <w:rPr>
          <w:rFonts w:ascii="Calibri" w:hAnsi="Calibri" w:cs="Tahoma"/>
        </w:rPr>
        <w:t>TE</w:t>
      </w:r>
      <w:r>
        <w:rPr>
          <w:rFonts w:ascii="Calibri" w:hAnsi="Calibri" w:cs="Tahoma"/>
        </w:rPr>
        <w:t xml:space="preserve"> je razdeljen na več </w:t>
      </w:r>
      <w:r w:rsidR="00B9643F">
        <w:rPr>
          <w:rFonts w:ascii="Calibri" w:hAnsi="Calibri" w:cs="Tahoma"/>
        </w:rPr>
        <w:t>delov</w:t>
      </w:r>
      <w:r>
        <w:rPr>
          <w:rFonts w:ascii="Calibri" w:hAnsi="Calibri" w:cs="Tahoma"/>
        </w:rPr>
        <w:t xml:space="preserve">. </w:t>
      </w:r>
      <w:r w:rsidR="00340882">
        <w:rPr>
          <w:rFonts w:ascii="Calibri" w:hAnsi="Calibri" w:cs="Tahoma"/>
        </w:rPr>
        <w:t>Za</w:t>
      </w:r>
      <w:r w:rsidR="00B9643F">
        <w:rPr>
          <w:rFonts w:ascii="Calibri" w:hAnsi="Calibri" w:cs="Tahoma"/>
        </w:rPr>
        <w:t xml:space="preserve"> </w:t>
      </w:r>
      <w:r w:rsidR="00B9643F">
        <w:rPr>
          <w:rFonts w:ascii="Calibri" w:hAnsi="Calibri" w:cs="Tahoma"/>
          <w:bCs/>
        </w:rPr>
        <w:t>višj</w:t>
      </w:r>
      <w:r w:rsidR="00340882">
        <w:rPr>
          <w:rFonts w:ascii="Calibri" w:hAnsi="Calibri" w:cs="Tahoma"/>
          <w:bCs/>
        </w:rPr>
        <w:t>i</w:t>
      </w:r>
      <w:r w:rsidR="00B9643F">
        <w:rPr>
          <w:rFonts w:ascii="Calibri" w:hAnsi="Calibri" w:cs="Tahoma"/>
          <w:bCs/>
        </w:rPr>
        <w:t xml:space="preserve"> izkorist</w:t>
      </w:r>
      <w:r w:rsidR="00340882">
        <w:rPr>
          <w:rFonts w:ascii="Calibri" w:hAnsi="Calibri" w:cs="Tahoma"/>
          <w:bCs/>
        </w:rPr>
        <w:t>ek</w:t>
      </w:r>
      <w:r w:rsidR="00B9643F">
        <w:rPr>
          <w:rFonts w:ascii="Calibri" w:hAnsi="Calibri" w:cs="Tahoma"/>
          <w:bCs/>
        </w:rPr>
        <w:t xml:space="preserve"> TE, je potreben višji izkoristek posameznega dela.</w:t>
      </w:r>
      <w:r w:rsidR="00B9643F">
        <w:rPr>
          <w:rFonts w:ascii="Calibri" w:hAnsi="Calibri" w:cs="Tahoma"/>
          <w:b/>
          <w:bCs/>
        </w:rPr>
        <w:t xml:space="preserve"> </w:t>
      </w:r>
      <w:r w:rsidR="00C445D6">
        <w:rPr>
          <w:rFonts w:ascii="Calibri" w:hAnsi="Calibri" w:cs="Tahoma"/>
        </w:rPr>
        <w:t>V posameznem pod</w:t>
      </w:r>
      <w:r w:rsidR="007F5C68">
        <w:rPr>
          <w:rFonts w:ascii="Calibri" w:hAnsi="Calibri" w:cs="Tahoma"/>
        </w:rPr>
        <w:t xml:space="preserve">poglavju bom opisal </w:t>
      </w:r>
      <w:r w:rsidR="00B15E62">
        <w:rPr>
          <w:rFonts w:ascii="Calibri" w:hAnsi="Calibri" w:cs="Tahoma"/>
        </w:rPr>
        <w:t>dele</w:t>
      </w:r>
      <w:r w:rsidR="007F5C68">
        <w:rPr>
          <w:rFonts w:ascii="Calibri" w:hAnsi="Calibri" w:cs="Tahoma"/>
        </w:rPr>
        <w:t xml:space="preserve"> podrobneje.</w:t>
      </w:r>
    </w:p>
    <w:p w14:paraId="425D4D4B" w14:textId="77777777" w:rsidR="00696342" w:rsidRPr="00C156E5" w:rsidRDefault="00696342" w:rsidP="00C156E5">
      <w:pPr>
        <w:pStyle w:val="Naslov2"/>
      </w:pPr>
      <w:bookmarkStart w:id="6" w:name="_Toc19809"/>
      <w:r w:rsidRPr="00C156E5">
        <w:t xml:space="preserve">Krožni proces </w:t>
      </w:r>
      <w:bookmarkEnd w:id="6"/>
    </w:p>
    <w:p w14:paraId="106AFC02" w14:textId="02F80E25" w:rsidR="00696342" w:rsidRPr="00696342" w:rsidRDefault="003E2C01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Vsak</w:t>
      </w:r>
      <w:r w:rsidR="00696342" w:rsidRPr="00696342">
        <w:rPr>
          <w:rFonts w:ascii="Calibri" w:hAnsi="Calibri" w:cs="Tahoma"/>
          <w:bCs/>
        </w:rPr>
        <w:t xml:space="preserve"> proces, ki ob pretvarjanju energije vr</w:t>
      </w:r>
      <w:r w:rsidR="00073B6D">
        <w:rPr>
          <w:rFonts w:ascii="Calibri" w:hAnsi="Calibri" w:cs="Tahoma"/>
          <w:bCs/>
        </w:rPr>
        <w:t>ne</w:t>
      </w:r>
      <w:r w:rsidR="00696342" w:rsidRPr="00696342">
        <w:rPr>
          <w:rFonts w:ascii="Calibri" w:hAnsi="Calibri" w:cs="Tahoma"/>
          <w:bCs/>
        </w:rPr>
        <w:t xml:space="preserve"> sistem v začetno stanje</w:t>
      </w:r>
      <w:r w:rsidR="00073B6D">
        <w:rPr>
          <w:rFonts w:ascii="Calibri" w:hAnsi="Calibri" w:cs="Tahoma"/>
          <w:bCs/>
        </w:rPr>
        <w:t>,</w:t>
      </w:r>
      <w:r w:rsidR="00696342" w:rsidRPr="00696342">
        <w:rPr>
          <w:rFonts w:ascii="Calibri" w:hAnsi="Calibri" w:cs="Tahoma"/>
          <w:bCs/>
        </w:rPr>
        <w:t xml:space="preserve"> imenujemo krožni </w:t>
      </w:r>
      <w:r>
        <w:rPr>
          <w:rFonts w:ascii="Calibri" w:hAnsi="Calibri" w:cs="Tahoma"/>
          <w:bCs/>
        </w:rPr>
        <w:t>proces</w:t>
      </w:r>
      <w:ins w:id="7" w:author="RU Ucilnica FGG" w:date="2016-11-02T09:57:00Z">
        <w:r w:rsidR="002A2DFD">
          <w:rPr>
            <w:rFonts w:ascii="Calibri" w:hAnsi="Calibri" w:cs="Tahoma"/>
            <w:bCs/>
          </w:rPr>
          <w:t xml:space="preserve"> (slika </w:t>
        </w:r>
        <w:commentRangeStart w:id="8"/>
        <w:r w:rsidR="002A2DFD">
          <w:rPr>
            <w:rFonts w:ascii="Calibri" w:hAnsi="Calibri" w:cs="Tahoma"/>
            <w:bCs/>
          </w:rPr>
          <w:t>1</w:t>
        </w:r>
        <w:commentRangeEnd w:id="8"/>
        <w:r w:rsidR="002A2DFD">
          <w:rPr>
            <w:rStyle w:val="Pripombasklic"/>
          </w:rPr>
          <w:commentReference w:id="8"/>
        </w:r>
        <w:r w:rsidR="002A2DFD">
          <w:rPr>
            <w:rFonts w:ascii="Calibri" w:hAnsi="Calibri" w:cs="Tahoma"/>
            <w:bCs/>
          </w:rPr>
          <w:t>).</w:t>
        </w:r>
      </w:ins>
      <w:del w:id="9" w:author="RU Ucilnica FGG" w:date="2016-11-02T09:57:00Z">
        <w:r w:rsidDel="002A2DFD">
          <w:rPr>
            <w:rFonts w:ascii="Calibri" w:hAnsi="Calibri" w:cs="Tahoma"/>
            <w:bCs/>
          </w:rPr>
          <w:delText xml:space="preserve">. Krožni proces </w:delText>
        </w:r>
        <w:r w:rsidR="00D71E19" w:rsidDel="002A2DFD">
          <w:rPr>
            <w:rFonts w:ascii="Calibri" w:hAnsi="Calibri" w:cs="Tahoma"/>
            <w:bCs/>
          </w:rPr>
          <w:delText xml:space="preserve">vidimo </w:delText>
        </w:r>
        <w:r w:rsidDel="002A2DFD">
          <w:rPr>
            <w:rFonts w:ascii="Calibri" w:hAnsi="Calibri" w:cs="Tahoma"/>
            <w:bCs/>
          </w:rPr>
          <w:delText>na</w:delText>
        </w:r>
        <w:r w:rsidR="00696342" w:rsidRPr="00696342" w:rsidDel="002A2DFD">
          <w:rPr>
            <w:rFonts w:ascii="Calibri" w:hAnsi="Calibri" w:cs="Tahoma"/>
            <w:bCs/>
          </w:rPr>
          <w:delText xml:space="preserve"> slike 1.</w:delText>
        </w:r>
      </w:del>
      <w:r w:rsidR="00B632F9">
        <w:rPr>
          <w:rFonts w:ascii="Calibri" w:hAnsi="Calibri" w:cs="Tahoma"/>
          <w:bCs/>
        </w:rPr>
        <w:t xml:space="preserve"> Vsaki točki pripada vrednost tlaka, temperature, </w:t>
      </w:r>
      <w:commentRangeStart w:id="10"/>
      <w:r w:rsidR="00B632F9">
        <w:rPr>
          <w:rFonts w:ascii="Calibri" w:hAnsi="Calibri" w:cs="Tahoma"/>
          <w:bCs/>
        </w:rPr>
        <w:t>entalpije in entropije</w:t>
      </w:r>
      <w:commentRangeEnd w:id="10"/>
      <w:r w:rsidR="00016DA7">
        <w:rPr>
          <w:rStyle w:val="Pripombasklic"/>
        </w:rPr>
        <w:commentReference w:id="10"/>
      </w:r>
      <w:r w:rsidR="00B632F9">
        <w:rPr>
          <w:rFonts w:ascii="Calibri" w:hAnsi="Calibri" w:cs="Tahoma"/>
          <w:bCs/>
        </w:rPr>
        <w:t>.</w:t>
      </w:r>
      <w:r w:rsidR="00696342" w:rsidRPr="00696342">
        <w:rPr>
          <w:rFonts w:ascii="Calibri" w:hAnsi="Calibri" w:cs="Tahoma"/>
          <w:bCs/>
        </w:rPr>
        <w:t xml:space="preserve"> </w:t>
      </w:r>
      <w:r w:rsidR="004D0798">
        <w:rPr>
          <w:rFonts w:ascii="Calibri" w:hAnsi="Calibri" w:cs="Tahoma"/>
          <w:bCs/>
        </w:rPr>
        <w:t xml:space="preserve">Izkoristek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kp</m:t>
            </m:r>
          </m:sub>
        </m:sSub>
      </m:oMath>
      <w:r w:rsidR="004D0798">
        <w:rPr>
          <w:rFonts w:ascii="Calibri" w:hAnsi="Calibri" w:cs="Tahoma"/>
          <w:bCs/>
        </w:rPr>
        <w:t xml:space="preserve"> po </w:t>
      </w:r>
      <w:commentRangeStart w:id="11"/>
      <w:r w:rsidR="004D0798">
        <w:rPr>
          <w:rFonts w:ascii="Calibri" w:hAnsi="Calibri" w:cs="Tahoma"/>
          <w:bCs/>
        </w:rPr>
        <w:t>sliki</w:t>
      </w:r>
      <w:commentRangeEnd w:id="11"/>
      <w:r w:rsidR="002A2DFD">
        <w:rPr>
          <w:rStyle w:val="Pripombasklic"/>
        </w:rPr>
        <w:commentReference w:id="11"/>
      </w:r>
      <w:ins w:id="12" w:author="RU Ucilnica FGG" w:date="2016-11-02T09:58:00Z">
        <w:r w:rsidR="002A2DFD">
          <w:rPr>
            <w:rFonts w:ascii="Calibri" w:hAnsi="Calibri" w:cs="Tahoma"/>
            <w:bCs/>
          </w:rPr>
          <w:t> </w:t>
        </w:r>
      </w:ins>
      <w:del w:id="13" w:author="RU Ucilnica FGG" w:date="2016-11-02T09:58:00Z">
        <w:r w:rsidR="004D0798" w:rsidDel="002A2DFD">
          <w:rPr>
            <w:rFonts w:ascii="Calibri" w:hAnsi="Calibri" w:cs="Tahoma"/>
            <w:bCs/>
          </w:rPr>
          <w:delText xml:space="preserve"> </w:delText>
        </w:r>
      </w:del>
      <w:r w:rsidR="004D0798">
        <w:rPr>
          <w:rFonts w:ascii="Calibri" w:hAnsi="Calibri" w:cs="Tahoma"/>
          <w:bCs/>
        </w:rPr>
        <w:t>1 je</w:t>
      </w:r>
    </w:p>
    <w:p w14:paraId="73529052" w14:textId="534825F6" w:rsidR="00696342" w:rsidRPr="00696342" w:rsidRDefault="00C156E5" w:rsidP="005C305F">
      <w:pPr>
        <w:spacing w:before="80" w:after="80"/>
        <w:jc w:val="left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kp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4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B15E62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(1)</w:t>
      </w:r>
    </w:p>
    <w:p w14:paraId="41779173" w14:textId="77777777" w:rsidR="00FB29DF" w:rsidRDefault="00696342" w:rsidP="00FB29DF">
      <w:pPr>
        <w:keepNext/>
        <w:jc w:val="center"/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2D998319" wp14:editId="754729B3">
            <wp:extent cx="2880000" cy="2075688"/>
            <wp:effectExtent l="0" t="0" r="0" b="1270"/>
            <wp:docPr id="803" name="Picture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C5C4" w14:textId="4FFF49DA" w:rsidR="00696342" w:rsidRDefault="00FB29DF" w:rsidP="00FB29DF">
      <w:pPr>
        <w:pStyle w:val="Napis"/>
        <w:rPr>
          <w:rFonts w:ascii="Calibri" w:hAnsi="Calibri" w:cs="Tahoma"/>
          <w:bCs/>
          <w:i/>
          <w:szCs w:val="18"/>
        </w:rPr>
      </w:pPr>
      <w:r w:rsidRPr="00FB29DF">
        <w:rPr>
          <w:rFonts w:ascii="Calibri" w:hAnsi="Calibri" w:cs="Tahoma"/>
          <w:bCs/>
          <w:i/>
          <w:szCs w:val="18"/>
        </w:rPr>
        <w:t xml:space="preserve">Slika </w:t>
      </w:r>
      <w:r w:rsidRPr="00FB29DF">
        <w:rPr>
          <w:rFonts w:ascii="Calibri" w:hAnsi="Calibri" w:cs="Tahoma"/>
          <w:bCs/>
          <w:i/>
          <w:szCs w:val="18"/>
        </w:rPr>
        <w:fldChar w:fldCharType="begin"/>
      </w:r>
      <w:r w:rsidRPr="00FB29DF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FB29DF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1</w:t>
      </w:r>
      <w:r w:rsidRPr="00FB29DF">
        <w:rPr>
          <w:rFonts w:ascii="Calibri" w:hAnsi="Calibri" w:cs="Tahoma"/>
          <w:bCs/>
          <w:i/>
          <w:szCs w:val="18"/>
        </w:rPr>
        <w:fldChar w:fldCharType="end"/>
      </w:r>
      <w:r w:rsidR="006E43A3">
        <w:rPr>
          <w:rFonts w:ascii="Calibri" w:hAnsi="Calibri" w:cs="Tahoma"/>
          <w:bCs/>
          <w:i/>
          <w:szCs w:val="18"/>
        </w:rPr>
        <w:t xml:space="preserve">. Graf </w:t>
      </w:r>
      <w:r w:rsidR="00B15E62">
        <w:rPr>
          <w:rFonts w:ascii="Calibri" w:hAnsi="Calibri" w:cs="Tahoma"/>
          <w:bCs/>
          <w:i/>
          <w:szCs w:val="18"/>
        </w:rPr>
        <w:t>temperature</w:t>
      </w:r>
      <w:ins w:id="14" w:author="RU Ucilnica FGG" w:date="2016-11-02T09:59:00Z">
        <w:r w:rsidR="002A2DFD">
          <w:rPr>
            <w:rFonts w:ascii="Calibri" w:hAnsi="Calibri" w:cs="Tahoma"/>
            <w:bCs/>
            <w:i/>
            <w:szCs w:val="18"/>
          </w:rPr>
          <w:t xml:space="preserve"> </w:t>
        </w:r>
      </w:ins>
      <w:r w:rsidR="00B15E62">
        <w:rPr>
          <w:rFonts w:ascii="Calibri" w:hAnsi="Calibri" w:cs="Tahoma"/>
          <w:bCs/>
          <w:i/>
          <w:szCs w:val="18"/>
        </w:rPr>
        <w:t>v odvisnosti od entropije</w:t>
      </w:r>
      <w:r w:rsidR="006E43A3">
        <w:rPr>
          <w:rFonts w:ascii="Calibri" w:hAnsi="Calibri" w:cs="Tahoma"/>
          <w:bCs/>
          <w:i/>
          <w:szCs w:val="18"/>
        </w:rPr>
        <w:t xml:space="preserve"> </w:t>
      </w:r>
      <w:r w:rsidRPr="001D0F19">
        <w:rPr>
          <w:rFonts w:ascii="Calibri" w:hAnsi="Calibri" w:cs="Tahoma"/>
          <w:bCs/>
          <w:i/>
          <w:szCs w:val="18"/>
        </w:rPr>
        <w:t>parnega krožnega procesa[5]</w:t>
      </w:r>
    </w:p>
    <w:p w14:paraId="0BB986FD" w14:textId="4FAEB2F4" w:rsidR="0028465E" w:rsidRPr="0028465E" w:rsidRDefault="00B15E62" w:rsidP="0028465E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Razlika </w:t>
      </w:r>
      <w:r w:rsidR="004D0798">
        <w:rPr>
          <w:rFonts w:ascii="Calibri" w:hAnsi="Calibri" w:cs="Tahoma"/>
          <w:bCs/>
        </w:rPr>
        <w:t>ent</w:t>
      </w:r>
      <w:r w:rsidR="00CE4510">
        <w:rPr>
          <w:rFonts w:ascii="Calibri" w:hAnsi="Calibri" w:cs="Tahoma"/>
          <w:bCs/>
        </w:rPr>
        <w:t>al</w:t>
      </w:r>
      <w:r w:rsidR="004D0798">
        <w:rPr>
          <w:rFonts w:ascii="Calibri" w:hAnsi="Calibri" w:cs="Tahoma"/>
          <w:bCs/>
        </w:rPr>
        <w:t>pij</w:t>
      </w:r>
      <w:r w:rsidR="000B4EB4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4</m:t>
            </m:r>
          </m:sub>
        </m:sSub>
      </m:oMath>
      <w:r w:rsidR="004D0798">
        <w:rPr>
          <w:rFonts w:ascii="Calibri" w:hAnsi="Calibri" w:cs="Tahoma"/>
          <w:bCs/>
        </w:rPr>
        <w:t xml:space="preserve"> med točkama 3 in 4 </w:t>
      </w:r>
      <w:r>
        <w:rPr>
          <w:rFonts w:ascii="Calibri" w:hAnsi="Calibri" w:cs="Tahoma"/>
          <w:bCs/>
        </w:rPr>
        <w:t xml:space="preserve">predstavlja sproščeno </w:t>
      </w:r>
      <w:r w:rsidR="005E36B4">
        <w:rPr>
          <w:rFonts w:ascii="Calibri" w:hAnsi="Calibri" w:cs="Tahoma"/>
          <w:bCs/>
        </w:rPr>
        <w:t>entalpijo</w:t>
      </w:r>
      <w:r>
        <w:rPr>
          <w:rFonts w:ascii="Calibri" w:hAnsi="Calibri" w:cs="Tahoma"/>
          <w:bCs/>
        </w:rPr>
        <w:t>. Ent</w:t>
      </w:r>
      <w:r w:rsidR="00CE4510">
        <w:rPr>
          <w:rFonts w:ascii="Calibri" w:hAnsi="Calibri" w:cs="Tahoma"/>
          <w:bCs/>
        </w:rPr>
        <w:t>al</w:t>
      </w:r>
      <w:r>
        <w:rPr>
          <w:rFonts w:ascii="Calibri" w:hAnsi="Calibri" w:cs="Tahoma"/>
          <w:bCs/>
        </w:rPr>
        <w:t xml:space="preserve">pija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 se porablja za </w:t>
      </w:r>
      <w:r>
        <w:rPr>
          <w:rFonts w:ascii="Calibri" w:hAnsi="Calibri" w:cs="Tahoma"/>
          <w:bCs/>
        </w:rPr>
        <w:t>spremembo nivoja tlaka iz točke 1 v točko 2. V</w:t>
      </w:r>
      <w:proofErr w:type="spellStart"/>
      <w:r w:rsidR="004D0798">
        <w:rPr>
          <w:rFonts w:ascii="Calibri" w:hAnsi="Calibri" w:cs="Tahoma"/>
          <w:bCs/>
        </w:rPr>
        <w:t>ložen</w:t>
      </w:r>
      <w:r>
        <w:rPr>
          <w:rFonts w:ascii="Calibri" w:hAnsi="Calibri" w:cs="Tahoma"/>
          <w:bCs/>
        </w:rPr>
        <w:t>a</w:t>
      </w:r>
      <w:proofErr w:type="spellEnd"/>
      <w:r w:rsidR="004D0798">
        <w:rPr>
          <w:rFonts w:ascii="Calibri" w:hAnsi="Calibri" w:cs="Tahoma"/>
          <w:bCs/>
        </w:rPr>
        <w:t xml:space="preserve"> ent</w:t>
      </w:r>
      <w:r w:rsidR="00CE4510">
        <w:rPr>
          <w:rFonts w:ascii="Calibri" w:hAnsi="Calibri" w:cs="Tahoma"/>
          <w:bCs/>
        </w:rPr>
        <w:t>alpija</w:t>
      </w:r>
      <w:r w:rsidR="004D0798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>
        <w:rPr>
          <w:rFonts w:ascii="Calibri" w:hAnsi="Calibri" w:cs="Tahoma"/>
          <w:bCs/>
        </w:rPr>
        <w:t xml:space="preserve"> pa predstavlja vloženo </w:t>
      </w:r>
      <w:r w:rsidR="005E36B4">
        <w:rPr>
          <w:rFonts w:ascii="Calibri" w:hAnsi="Calibri" w:cs="Tahoma"/>
          <w:bCs/>
        </w:rPr>
        <w:t>entalpijo</w:t>
      </w:r>
      <w:r>
        <w:rPr>
          <w:rFonts w:ascii="Calibri" w:hAnsi="Calibri" w:cs="Tahoma"/>
          <w:bCs/>
        </w:rPr>
        <w:t xml:space="preserve"> v segrevanje vode.</w:t>
      </w:r>
    </w:p>
    <w:p w14:paraId="4896B3A3" w14:textId="77777777" w:rsidR="00696342" w:rsidRPr="00696342" w:rsidRDefault="00696342" w:rsidP="00C156E5">
      <w:pPr>
        <w:pStyle w:val="Naslov2"/>
      </w:pPr>
      <w:bookmarkStart w:id="15" w:name="_Toc19810"/>
      <w:r w:rsidRPr="00696342">
        <w:t xml:space="preserve">Napajalna črpalka </w:t>
      </w:r>
      <w:bookmarkEnd w:id="15"/>
    </w:p>
    <w:p w14:paraId="58766056" w14:textId="63FD0477" w:rsidR="00696342" w:rsidRPr="00696342" w:rsidRDefault="003E2C01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Črpalke</w:t>
      </w:r>
      <w:r w:rsidR="00696342" w:rsidRPr="00696342">
        <w:rPr>
          <w:rFonts w:ascii="Calibri" w:hAnsi="Calibri" w:cs="Tahoma"/>
          <w:bCs/>
        </w:rPr>
        <w:t xml:space="preserve"> v krožnem procesu </w:t>
      </w:r>
      <w:r w:rsidR="00C36775">
        <w:rPr>
          <w:rFonts w:ascii="Calibri" w:hAnsi="Calibri" w:cs="Tahoma"/>
          <w:bCs/>
        </w:rPr>
        <w:t>uporabljamo za</w:t>
      </w:r>
      <w:r w:rsidR="00696342" w:rsidRPr="00696342">
        <w:rPr>
          <w:rFonts w:ascii="Calibri" w:hAnsi="Calibri" w:cs="Tahoma"/>
          <w:bCs/>
        </w:rPr>
        <w:t xml:space="preserve">: </w:t>
      </w:r>
    </w:p>
    <w:p w14:paraId="505AA134" w14:textId="740D32FF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napajanje</w:t>
      </w:r>
      <w:r w:rsidR="000B2515" w:rsidRPr="000B2515">
        <w:rPr>
          <w:rFonts w:ascii="Calibri" w:hAnsi="Calibri" w:cs="Tahoma"/>
          <w:bCs/>
        </w:rPr>
        <w:t xml:space="preserve"> parn</w:t>
      </w:r>
      <w:r>
        <w:rPr>
          <w:rFonts w:ascii="Calibri" w:hAnsi="Calibri" w:cs="Tahoma"/>
          <w:bCs/>
        </w:rPr>
        <w:t>ega kotla</w:t>
      </w:r>
    </w:p>
    <w:p w14:paraId="3FE71930" w14:textId="6F6EDA7B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črpanje</w:t>
      </w:r>
      <w:r w:rsidR="000B2515" w:rsidRPr="000B2515">
        <w:rPr>
          <w:rFonts w:ascii="Calibri" w:hAnsi="Calibri" w:cs="Tahoma"/>
          <w:bCs/>
        </w:rPr>
        <w:t xml:space="preserve"> kondenzat</w:t>
      </w:r>
      <w:r>
        <w:rPr>
          <w:rFonts w:ascii="Calibri" w:hAnsi="Calibri" w:cs="Tahoma"/>
          <w:bCs/>
        </w:rPr>
        <w:t>a</w:t>
      </w:r>
      <w:r w:rsidR="000B2515" w:rsidRPr="000B2515">
        <w:rPr>
          <w:rFonts w:ascii="Calibri" w:hAnsi="Calibri" w:cs="Tahoma"/>
          <w:bCs/>
        </w:rPr>
        <w:t xml:space="preserve"> iz kondenzatorja</w:t>
      </w:r>
    </w:p>
    <w:p w14:paraId="1FBE235A" w14:textId="0A2C6D2C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črpanje hladilne vode</w:t>
      </w:r>
    </w:p>
    <w:p w14:paraId="5C5EF029" w14:textId="59621356" w:rsidR="00696342" w:rsidRPr="00696342" w:rsidRDefault="00E56AB2" w:rsidP="00E56AB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F7105E" w:rsidRPr="00696342">
        <w:rPr>
          <w:rFonts w:ascii="Calibri" w:hAnsi="Calibri" w:cs="Tahoma"/>
          <w:bCs/>
        </w:rPr>
        <w:t xml:space="preserve">S slike 1 vidimo delovanje napajalne črpalke </w:t>
      </w:r>
      <w:r w:rsidR="00F7105E">
        <w:rPr>
          <w:rFonts w:ascii="Calibri" w:hAnsi="Calibri" w:cs="Tahoma"/>
          <w:bCs/>
        </w:rPr>
        <w:t>med točko</w:t>
      </w:r>
      <w:r w:rsidR="00F7105E" w:rsidRPr="00696342">
        <w:rPr>
          <w:rFonts w:ascii="Calibri" w:hAnsi="Calibri" w:cs="Tahoma"/>
          <w:bCs/>
        </w:rPr>
        <w:t xml:space="preserve"> 1 </w:t>
      </w:r>
      <w:r w:rsidR="00F7105E">
        <w:rPr>
          <w:rFonts w:ascii="Calibri" w:hAnsi="Calibri" w:cs="Tahoma"/>
          <w:bCs/>
        </w:rPr>
        <w:t>in</w:t>
      </w:r>
      <w:r w:rsidR="00F7105E" w:rsidRPr="00696342">
        <w:rPr>
          <w:rFonts w:ascii="Calibri" w:hAnsi="Calibri" w:cs="Tahoma"/>
          <w:bCs/>
        </w:rPr>
        <w:t xml:space="preserve"> 2. </w:t>
      </w:r>
      <w:r w:rsidR="00696342" w:rsidRPr="00696342">
        <w:rPr>
          <w:rFonts w:ascii="Calibri" w:hAnsi="Calibri" w:cs="Tahoma"/>
          <w:bCs/>
        </w:rPr>
        <w:t xml:space="preserve">Črpalko </w:t>
      </w:r>
      <w:commentRangeStart w:id="16"/>
      <w:r w:rsidR="00696342" w:rsidRPr="00696342">
        <w:rPr>
          <w:rFonts w:ascii="Calibri" w:hAnsi="Calibri" w:cs="Tahoma"/>
          <w:bCs/>
        </w:rPr>
        <w:t>ses</w:t>
      </w:r>
      <w:r w:rsidR="00C36775">
        <w:rPr>
          <w:rFonts w:ascii="Calibri" w:hAnsi="Calibri" w:cs="Tahoma"/>
          <w:bCs/>
        </w:rPr>
        <w:t>tavlja</w:t>
      </w:r>
      <w:ins w:id="17" w:author="RU Ucilnica FGG" w:date="2016-11-02T10:02:00Z">
        <w:r w:rsidR="00CF7AC9">
          <w:rPr>
            <w:rFonts w:ascii="Calibri" w:hAnsi="Calibri" w:cs="Tahoma"/>
            <w:bCs/>
          </w:rPr>
          <w:t>ta</w:t>
        </w:r>
        <w:commentRangeEnd w:id="16"/>
        <w:r w:rsidR="00CF7AC9">
          <w:rPr>
            <w:rStyle w:val="Pripombasklic"/>
          </w:rPr>
          <w:commentReference w:id="16"/>
        </w:r>
      </w:ins>
      <w:r w:rsidR="00C36775">
        <w:rPr>
          <w:rFonts w:ascii="Calibri" w:hAnsi="Calibri" w:cs="Tahoma"/>
          <w:bCs/>
        </w:rPr>
        <w:t xml:space="preserve"> elektromotor in turbina</w:t>
      </w:r>
      <w:r w:rsidR="00696342" w:rsidRPr="00696342">
        <w:rPr>
          <w:rFonts w:ascii="Calibri" w:hAnsi="Calibri" w:cs="Tahoma"/>
          <w:bCs/>
        </w:rPr>
        <w:t>. Izkorist</w:t>
      </w:r>
      <w:r w:rsidR="003E2C01">
        <w:rPr>
          <w:rFonts w:ascii="Calibri" w:hAnsi="Calibri" w:cs="Tahoma"/>
          <w:bCs/>
        </w:rPr>
        <w:t xml:space="preserve">ek </w:t>
      </w:r>
      <w:r w:rsidR="00696342" w:rsidRPr="00696342">
        <w:rPr>
          <w:rFonts w:ascii="Calibri" w:hAnsi="Calibri" w:cs="Tahoma"/>
          <w:bCs/>
        </w:rPr>
        <w:t xml:space="preserve">je odvisen od </w:t>
      </w:r>
      <w:r w:rsidR="00C36775">
        <w:rPr>
          <w:rFonts w:ascii="Calibri" w:hAnsi="Calibri" w:cs="Tahoma"/>
          <w:bCs/>
        </w:rPr>
        <w:t>iz</w:t>
      </w:r>
      <w:r w:rsidR="00B632F9">
        <w:rPr>
          <w:rFonts w:ascii="Calibri" w:hAnsi="Calibri" w:cs="Tahoma"/>
          <w:bCs/>
        </w:rPr>
        <w:t>gub v</w:t>
      </w:r>
      <w:r w:rsidR="00C36775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>pogonsk</w:t>
      </w:r>
      <w:r w:rsidR="00B632F9">
        <w:rPr>
          <w:rFonts w:ascii="Calibri" w:hAnsi="Calibri" w:cs="Tahoma"/>
          <w:bCs/>
        </w:rPr>
        <w:t>em</w:t>
      </w:r>
      <w:r w:rsidR="00696342" w:rsidRPr="00696342">
        <w:rPr>
          <w:rFonts w:ascii="Calibri" w:hAnsi="Calibri" w:cs="Tahoma"/>
          <w:bCs/>
        </w:rPr>
        <w:t xml:space="preserve"> motorj</w:t>
      </w:r>
      <w:r w:rsidR="00B632F9">
        <w:rPr>
          <w:rFonts w:ascii="Calibri" w:hAnsi="Calibri" w:cs="Tahoma"/>
          <w:bCs/>
        </w:rPr>
        <w:t>u</w:t>
      </w:r>
      <w:r w:rsidR="00696342" w:rsidRPr="00696342">
        <w:rPr>
          <w:rFonts w:ascii="Calibri" w:hAnsi="Calibri" w:cs="Tahoma"/>
          <w:bCs/>
        </w:rPr>
        <w:t xml:space="preserve"> in </w:t>
      </w:r>
      <w:r w:rsidR="00B632F9">
        <w:rPr>
          <w:rFonts w:ascii="Calibri" w:hAnsi="Calibri" w:cs="Tahoma"/>
          <w:bCs/>
        </w:rPr>
        <w:t>izgub v</w:t>
      </w:r>
      <w:r w:rsidR="00696342" w:rsidRPr="00696342">
        <w:rPr>
          <w:rFonts w:ascii="Calibri" w:hAnsi="Calibri" w:cs="Tahoma"/>
          <w:bCs/>
        </w:rPr>
        <w:t xml:space="preserve"> turbin</w:t>
      </w:r>
      <w:r w:rsidR="00B632F9">
        <w:rPr>
          <w:rFonts w:ascii="Calibri" w:hAnsi="Calibri" w:cs="Tahoma"/>
          <w:bCs/>
        </w:rPr>
        <w:t>i</w:t>
      </w:r>
      <w:r w:rsidR="003721F4">
        <w:rPr>
          <w:rFonts w:ascii="Calibri" w:hAnsi="Calibri" w:cs="Tahoma"/>
          <w:bCs/>
        </w:rPr>
        <w:t>.</w:t>
      </w:r>
    </w:p>
    <w:p w14:paraId="41304523" w14:textId="02A132F9" w:rsidR="00696342" w:rsidRDefault="00E56AB2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Izkoristek </w:t>
      </w:r>
      <w:r w:rsidR="004D0798">
        <w:rPr>
          <w:rFonts w:ascii="Calibri" w:hAnsi="Calibri" w:cs="Tahoma"/>
          <w:bCs/>
        </w:rPr>
        <w:t xml:space="preserve">črpalke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r>
          <w:rPr>
            <w:rFonts w:ascii="Cambria Math" w:hAnsi="Cambria Math" w:cs="Tahoma"/>
          </w:rPr>
          <m:t xml:space="preserve"> </m:t>
        </m:r>
      </m:oMath>
      <w:r w:rsidR="003721F4">
        <w:rPr>
          <w:rFonts w:ascii="Calibri" w:hAnsi="Calibri" w:cs="Tahoma"/>
          <w:bCs/>
        </w:rPr>
        <w:t>je</w:t>
      </w:r>
    </w:p>
    <w:p w14:paraId="73D92D4C" w14:textId="6FFC30C9" w:rsidR="00696342" w:rsidRDefault="001D0F19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it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prej</m:t>
                </m:r>
              </m:sub>
            </m:sSub>
          </m:den>
        </m:f>
      </m:oMath>
      <w:r w:rsidR="004D0798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  <w:i/>
        </w:rPr>
        <w:tab/>
      </w:r>
      <w:r>
        <w:rPr>
          <w:rFonts w:ascii="Calibri" w:hAnsi="Calibri" w:cs="Tahoma"/>
          <w:bCs/>
        </w:rPr>
        <w:t>(2)</w:t>
      </w:r>
    </w:p>
    <w:p w14:paraId="38E8803D" w14:textId="14FFC4D0" w:rsidR="004D0798" w:rsidRPr="004D0798" w:rsidRDefault="004D0798" w:rsidP="005C305F">
      <w:pPr>
        <w:spacing w:before="80" w:after="80"/>
        <w:rPr>
          <w:rFonts w:ascii="Calibri" w:hAnsi="Calibri" w:cs="Tahoma"/>
          <w:bCs/>
        </w:rPr>
      </w:pPr>
      <w:r w:rsidRPr="004D0798">
        <w:rPr>
          <w:rFonts w:ascii="Calibri" w:hAnsi="Calibri" w:cs="Tahoma"/>
          <w:bCs/>
        </w:rPr>
        <w:t xml:space="preserve">kjer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it</m:t>
            </m:r>
          </m:sub>
        </m:sSub>
      </m:oMath>
      <w:r>
        <w:rPr>
          <w:rFonts w:ascii="Calibri" w:hAnsi="Calibri" w:cs="Tahoma"/>
          <w:bCs/>
        </w:rPr>
        <w:t xml:space="preserve"> predstavlja izgube na turbini,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im</m:t>
            </m:r>
          </m:sub>
        </m:sSub>
      </m:oMath>
      <w:r>
        <w:rPr>
          <w:rFonts w:ascii="Calibri" w:hAnsi="Calibri" w:cs="Tahoma"/>
          <w:bCs/>
        </w:rPr>
        <w:t xml:space="preserve"> izgube v elektromotorju in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prej</m:t>
            </m:r>
          </m:sub>
        </m:sSub>
      </m:oMath>
      <w:r w:rsidR="00AE46BB">
        <w:rPr>
          <w:rFonts w:ascii="Calibri" w:hAnsi="Calibri" w:cs="Tahoma"/>
          <w:bCs/>
        </w:rPr>
        <w:t xml:space="preserve"> prejeto električno moč.</w:t>
      </w:r>
    </w:p>
    <w:p w14:paraId="6DABB7CA" w14:textId="22A3E399" w:rsidR="00696342" w:rsidRPr="00696342" w:rsidRDefault="00696342" w:rsidP="00E56AB2">
      <w:pPr>
        <w:keepNext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4617AD24" wp14:editId="155A1453">
            <wp:extent cx="2880000" cy="1472184"/>
            <wp:effectExtent l="0" t="0" r="0" b="0"/>
            <wp:docPr id="941" name="Picture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Picture 9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B2" w:rsidRPr="00E56AB2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begin"/>
      </w:r>
      <w:r w:rsidR="00E56AB2" w:rsidRPr="00E56AB2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 w:val="18"/>
          <w:szCs w:val="18"/>
        </w:rPr>
        <w:t>2</w: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E56AB2">
        <w:rPr>
          <w:rFonts w:ascii="Calibri" w:hAnsi="Calibri" w:cs="Tahoma"/>
          <w:bCs/>
          <w:i/>
          <w:sz w:val="18"/>
          <w:szCs w:val="18"/>
        </w:rPr>
        <w:t>.</w:t>
      </w:r>
      <w:r w:rsidR="00C36775">
        <w:rPr>
          <w:rFonts w:ascii="Calibri" w:hAnsi="Calibri" w:cs="Tahoma"/>
          <w:bCs/>
          <w:i/>
          <w:sz w:val="18"/>
          <w:szCs w:val="18"/>
        </w:rPr>
        <w:t xml:space="preserve"> Turbina</w:t>
      </w:r>
      <w:r w:rsidR="00E56AB2" w:rsidRPr="001D0F19">
        <w:rPr>
          <w:rFonts w:ascii="Calibri" w:hAnsi="Calibri" w:cs="Tahoma"/>
          <w:bCs/>
          <w:i/>
          <w:sz w:val="18"/>
          <w:szCs w:val="18"/>
        </w:rPr>
        <w:t xml:space="preserve"> napajalne kotlovske črpalke[1]</w:t>
      </w:r>
    </w:p>
    <w:p w14:paraId="6FB6B1E6" w14:textId="77777777" w:rsidR="00696342" w:rsidRPr="00696342" w:rsidRDefault="00696342" w:rsidP="00C156E5">
      <w:pPr>
        <w:pStyle w:val="Naslov2"/>
      </w:pPr>
      <w:bookmarkStart w:id="18" w:name="_Toc19811"/>
      <w:r w:rsidRPr="00696342">
        <w:t xml:space="preserve">Kotel </w:t>
      </w:r>
      <w:bookmarkEnd w:id="18"/>
    </w:p>
    <w:p w14:paraId="661DC1C9" w14:textId="77777777" w:rsidR="00C36775" w:rsidRDefault="00696342" w:rsidP="00201ADC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Naloga kotla je, da toploto zgorel</w:t>
      </w:r>
      <w:r w:rsidR="00C36775">
        <w:rPr>
          <w:rFonts w:ascii="Calibri" w:hAnsi="Calibri" w:cs="Tahoma"/>
          <w:bCs/>
        </w:rPr>
        <w:t>ega goriva dovede vodi in pari.</w:t>
      </w:r>
    </w:p>
    <w:p w14:paraId="74AF966B" w14:textId="7ECD1881" w:rsidR="00C36775" w:rsidRDefault="00C36775" w:rsidP="00201ADC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Pr="00696342">
        <w:rPr>
          <w:rFonts w:ascii="Calibri" w:hAnsi="Calibri" w:cs="Tahoma"/>
          <w:bCs/>
        </w:rPr>
        <w:t>Vsaka snov</w:t>
      </w:r>
      <w:ins w:id="19" w:author="RU Ucilnica FGG" w:date="2016-11-02T10:06:00Z">
        <w:r w:rsidR="00016DA7">
          <w:rPr>
            <w:rFonts w:ascii="Calibri" w:hAnsi="Calibri" w:cs="Tahoma"/>
            <w:bCs/>
          </w:rPr>
          <w:t xml:space="preserve"> </w:t>
        </w:r>
      </w:ins>
      <w:r w:rsidRPr="00696342">
        <w:rPr>
          <w:rFonts w:ascii="Calibri" w:hAnsi="Calibri" w:cs="Tahoma"/>
          <w:bCs/>
        </w:rPr>
        <w:t>(razen izgubna toplota) ima svojo maso</w:t>
      </w:r>
      <w:r>
        <w:rPr>
          <w:rFonts w:ascii="Calibri" w:hAnsi="Calibri" w:cs="Tahoma"/>
          <w:bCs/>
        </w:rPr>
        <w:t xml:space="preserve"> </w:t>
      </w:r>
      <w:r w:rsidRPr="00C36775">
        <w:rPr>
          <w:rFonts w:ascii="Cambria Math" w:hAnsi="Cambria Math" w:cs="Tahoma"/>
          <w:bCs/>
          <w:i/>
        </w:rPr>
        <w:t>m</w:t>
      </w:r>
      <w:ins w:id="20" w:author="RU Ucilnica FGG" w:date="2016-11-02T10:06:00Z">
        <w:r w:rsidR="00016DA7">
          <w:rPr>
            <w:rFonts w:ascii="Cambria Math" w:hAnsi="Cambria Math" w:cs="Tahoma"/>
            <w:bCs/>
            <w:i/>
          </w:rPr>
          <w:t>,</w:t>
        </w:r>
      </w:ins>
      <w:r w:rsidRPr="00696342">
        <w:rPr>
          <w:rFonts w:ascii="Calibri" w:hAnsi="Calibri" w:cs="Tahoma"/>
          <w:bCs/>
        </w:rPr>
        <w:t xml:space="preserve"> ent</w:t>
      </w:r>
      <w:r w:rsidR="003721F4">
        <w:rPr>
          <w:rFonts w:ascii="Calibri" w:hAnsi="Calibri" w:cs="Tahoma"/>
          <w:bCs/>
        </w:rPr>
        <w:t>al</w:t>
      </w:r>
      <w:r w:rsidRPr="00696342">
        <w:rPr>
          <w:rFonts w:ascii="Calibri" w:hAnsi="Calibri" w:cs="Tahoma"/>
          <w:bCs/>
        </w:rPr>
        <w:t>pijo</w:t>
      </w:r>
      <w:r>
        <w:rPr>
          <w:rFonts w:ascii="Calibri" w:hAnsi="Calibri" w:cs="Tahoma"/>
          <w:bCs/>
        </w:rPr>
        <w:t xml:space="preserve"> </w:t>
      </w:r>
      <w:r w:rsidRPr="00C36775">
        <w:rPr>
          <w:rFonts w:ascii="Cambria Math" w:hAnsi="Cambria Math" w:cs="Tahoma"/>
          <w:bCs/>
          <w:i/>
        </w:rPr>
        <w:t>h</w:t>
      </w:r>
      <w:r w:rsidRPr="00696342">
        <w:rPr>
          <w:rFonts w:ascii="Calibri" w:hAnsi="Calibri" w:cs="Tahoma"/>
          <w:bCs/>
        </w:rPr>
        <w:t xml:space="preserve"> in temperaturo</w:t>
      </w:r>
      <w:r>
        <w:rPr>
          <w:rFonts w:ascii="Calibri" w:hAnsi="Calibri" w:cs="Tahoma"/>
          <w:bCs/>
        </w:rPr>
        <w:t xml:space="preserve"> </w:t>
      </w:r>
      <w:r>
        <w:rPr>
          <w:rFonts w:ascii="Cambria Math" w:hAnsi="Cambria Math" w:cs="Tahoma"/>
          <w:bCs/>
          <w:i/>
        </w:rPr>
        <w:t>T</w:t>
      </w:r>
      <w:r w:rsidRPr="00696342">
        <w:rPr>
          <w:rFonts w:ascii="Calibri" w:hAnsi="Calibri" w:cs="Tahoma"/>
          <w:bCs/>
        </w:rPr>
        <w:t>. V kotlu ni transformacije v mehan</w:t>
      </w:r>
      <w:r w:rsidR="003721F4">
        <w:rPr>
          <w:rFonts w:ascii="Calibri" w:hAnsi="Calibri" w:cs="Tahoma"/>
          <w:bCs/>
        </w:rPr>
        <w:t>sk</w:t>
      </w:r>
      <w:r w:rsidRPr="00696342">
        <w:rPr>
          <w:rFonts w:ascii="Calibri" w:hAnsi="Calibri" w:cs="Tahoma"/>
          <w:bCs/>
        </w:rPr>
        <w:t xml:space="preserve">o energijo, zato </w:t>
      </w:r>
      <w:r>
        <w:rPr>
          <w:rFonts w:ascii="Calibri" w:hAnsi="Calibri" w:cs="Tahoma"/>
          <w:bCs/>
        </w:rPr>
        <w:t>je</w:t>
      </w:r>
      <w:r w:rsidRPr="00696342">
        <w:rPr>
          <w:rFonts w:ascii="Calibri" w:hAnsi="Calibri" w:cs="Tahoma"/>
          <w:bCs/>
        </w:rPr>
        <w:t xml:space="preserve"> dovedena toplota enaka odvedeni</w:t>
      </w:r>
      <w:r>
        <w:rPr>
          <w:rFonts w:ascii="Calibri" w:hAnsi="Calibri" w:cs="Tahoma"/>
          <w:bCs/>
        </w:rPr>
        <w:t>. Po sliki 3 se enačba (3) glasi</w:t>
      </w:r>
    </w:p>
    <w:p w14:paraId="153FFA75" w14:textId="77D7FC01" w:rsidR="00F92EDF" w:rsidRPr="00F92EDF" w:rsidRDefault="00F92EDF" w:rsidP="00C36775">
      <w:pPr>
        <w:spacing w:before="80" w:after="80"/>
        <w:rPr>
          <w:rFonts w:ascii="Calibri" w:hAnsi="Calibri" w:cs="Tahoma"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</w:rPr>
          <m:t xml:space="preserve">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</w:rPr>
          <m:t xml:space="preserve">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d>
      </m:oMath>
    </w:p>
    <w:p w14:paraId="594AFD3E" w14:textId="4D69B9D1" w:rsidR="00C36775" w:rsidRDefault="00C36775" w:rsidP="00C36775">
      <w:pPr>
        <w:spacing w:before="80" w:after="80"/>
        <w:rPr>
          <w:rFonts w:ascii="Calibri" w:hAnsi="Calibri" w:cs="Tahoma"/>
        </w:rPr>
      </w:pPr>
      <m:oMath>
        <m:r>
          <w:rPr>
            <w:rFonts w:ascii="Cambria Math" w:hAnsi="Cambria Math" w:cs="Calibri"/>
          </w:rPr>
          <m:t xml:space="preserve">=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) 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r>
          <w:rPr>
            <w:rFonts w:ascii="Cambria Math" w:hAnsi="Cambria Math" w:cs="Calibri"/>
          </w:rPr>
          <m:t xml:space="preserve">) 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odv</m:t>
            </m:r>
          </m:sub>
        </m:sSub>
        <m:r>
          <w:rPr>
            <w:rFonts w:ascii="Cambria Math" w:hAnsi="Cambria Math" w:cs="Calibri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 xml:space="preserve"> </m:t>
        </m:r>
      </m:oMath>
      <w:r w:rsidR="00F92EDF">
        <w:rPr>
          <w:rFonts w:ascii="Calibri" w:hAnsi="Calibri" w:cs="Tahoma"/>
        </w:rPr>
        <w:t>,</w:t>
      </w:r>
      <w:r w:rsidR="00F92EDF">
        <w:rPr>
          <w:rFonts w:ascii="Calibri" w:hAnsi="Calibri" w:cs="Tahoma"/>
        </w:rPr>
        <w:tab/>
        <w:t>(3)</w:t>
      </w:r>
    </w:p>
    <w:p w14:paraId="4F401BAF" w14:textId="1D608D44" w:rsidR="00F92EDF" w:rsidRPr="00696342" w:rsidRDefault="00F92EDF" w:rsidP="00C36775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kjer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</m:oMath>
      <w:r>
        <w:rPr>
          <w:rFonts w:ascii="Calibri" w:hAnsi="Calibri" w:cs="Tahoma"/>
          <w:bCs/>
        </w:rPr>
        <w:t xml:space="preserve"> predstavlja energijo goriva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</m:oMath>
      <w:r>
        <w:rPr>
          <w:rFonts w:ascii="Calibri" w:hAnsi="Calibri" w:cs="Tahoma"/>
          <w:bCs/>
        </w:rPr>
        <w:t xml:space="preserve"> energijo zraka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d>
      </m:oMath>
      <w:r>
        <w:rPr>
          <w:rFonts w:ascii="Calibri" w:hAnsi="Calibri" w:cs="Tahoma"/>
        </w:rPr>
        <w:t xml:space="preserve"> energijo napajalne vode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hAnsi="Calibri" w:cs="Tahoma"/>
          <w:bCs/>
        </w:rPr>
        <w:t>,</w:t>
      </w: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) </m:t>
        </m:r>
      </m:oMath>
      <w:r>
        <w:rPr>
          <w:rFonts w:ascii="Calibri" w:hAnsi="Calibri" w:cs="Tahoma"/>
        </w:rPr>
        <w:t xml:space="preserve">energijo pare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</m:oMath>
      <w:r>
        <w:rPr>
          <w:rFonts w:ascii="Calibri" w:hAnsi="Calibri" w:cs="Tahoma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plini</m:t>
                </m:r>
              </m:sub>
            </m:sSub>
          </m:e>
        </m:d>
      </m:oMath>
      <w:r>
        <w:rPr>
          <w:rFonts w:ascii="Calibri" w:hAnsi="Calibri" w:cs="Tahoma"/>
        </w:rPr>
        <w:t xml:space="preserve"> energijo plinov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</m:oMath>
      <w:r>
        <w:rPr>
          <w:rFonts w:ascii="Calibri" w:hAnsi="Calibri" w:cs="Tahoma"/>
        </w:rPr>
        <w:t xml:space="preserve"> in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odv</m:t>
            </m:r>
          </m:sub>
        </m:sSub>
      </m:oMath>
      <w:r>
        <w:rPr>
          <w:rFonts w:ascii="Calibri" w:hAnsi="Calibri" w:cs="Tahoma"/>
          <w:bCs/>
        </w:rPr>
        <w:t xml:space="preserve"> izgubljeno </w:t>
      </w:r>
      <w:r w:rsidR="00B632F9">
        <w:rPr>
          <w:rFonts w:ascii="Calibri" w:hAnsi="Calibri" w:cs="Tahoma"/>
          <w:bCs/>
        </w:rPr>
        <w:t>energijo</w:t>
      </w:r>
      <w:r>
        <w:rPr>
          <w:rFonts w:ascii="Calibri" w:hAnsi="Calibri" w:cs="Tahoma"/>
          <w:bCs/>
        </w:rPr>
        <w:t>.</w:t>
      </w:r>
    </w:p>
    <w:p w14:paraId="28844E06" w14:textId="77777777" w:rsidR="00E56AB2" w:rsidRDefault="00905A57" w:rsidP="00E56AB2">
      <w:pPr>
        <w:keepNext/>
        <w:jc w:val="center"/>
      </w:pPr>
      <w:r w:rsidRPr="00905A57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3BCA6A40" wp14:editId="13C8B72F">
            <wp:extent cx="2879725" cy="2172079"/>
            <wp:effectExtent l="0" t="0" r="0" b="0"/>
            <wp:docPr id="1" name="Slika 1" descr="G:\4_letnik\KVEE\Vaje\k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4_letnik\KVEE\Vaje\kote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7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55DC" w14:textId="21DA151A" w:rsidR="001A6304" w:rsidRPr="00696342" w:rsidRDefault="00E56AB2" w:rsidP="00F92EDF">
      <w:pPr>
        <w:pStyle w:val="Napis"/>
        <w:rPr>
          <w:rFonts w:ascii="Calibri" w:hAnsi="Calibri" w:cs="Tahoma"/>
          <w:bCs/>
        </w:rPr>
      </w:pPr>
      <w:r w:rsidRPr="00502479">
        <w:rPr>
          <w:rFonts w:ascii="Calibri" w:hAnsi="Calibri" w:cs="Tahoma"/>
          <w:bCs/>
          <w:i/>
          <w:szCs w:val="18"/>
        </w:rPr>
        <w:t xml:space="preserve">Slika </w:t>
      </w:r>
      <w:r w:rsidRPr="00502479">
        <w:rPr>
          <w:rFonts w:ascii="Calibri" w:hAnsi="Calibri" w:cs="Tahoma"/>
          <w:bCs/>
          <w:i/>
          <w:szCs w:val="18"/>
        </w:rPr>
        <w:fldChar w:fldCharType="begin"/>
      </w:r>
      <w:r w:rsidRPr="00502479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02479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3</w:t>
      </w:r>
      <w:r w:rsidRPr="00502479">
        <w:rPr>
          <w:rFonts w:ascii="Calibri" w:hAnsi="Calibri" w:cs="Tahoma"/>
          <w:bCs/>
          <w:i/>
          <w:szCs w:val="18"/>
        </w:rPr>
        <w:fldChar w:fldCharType="end"/>
      </w:r>
      <w:r w:rsidR="00502479">
        <w:rPr>
          <w:rFonts w:ascii="Calibri" w:hAnsi="Calibri" w:cs="Tahoma"/>
          <w:bCs/>
          <w:i/>
          <w:szCs w:val="18"/>
        </w:rPr>
        <w:t>. Shema kotla[2]</w:t>
      </w:r>
    </w:p>
    <w:p w14:paraId="3A3A92C4" w14:textId="63AE64AF" w:rsidR="0066315F" w:rsidRDefault="00F92EDF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  <w:t>Energija doveden</w:t>
      </w:r>
      <w:r w:rsidR="00B632F9">
        <w:rPr>
          <w:rFonts w:ascii="Calibri" w:hAnsi="Calibri" w:cs="Tahoma"/>
          <w:bCs/>
        </w:rPr>
        <w:t>a</w:t>
      </w:r>
      <w:r>
        <w:rPr>
          <w:rFonts w:ascii="Calibri" w:hAnsi="Calibri" w:cs="Tahoma"/>
          <w:bCs/>
        </w:rPr>
        <w:t xml:space="preserve"> z gorivom je</w:t>
      </w:r>
      <w:r w:rsidR="0066315F">
        <w:rPr>
          <w:rFonts w:ascii="Calibri" w:hAnsi="Calibri" w:cs="Tahoma"/>
          <w:bCs/>
        </w:rPr>
        <w:t>:</w:t>
      </w:r>
    </w:p>
    <w:p w14:paraId="741D4BBB" w14:textId="77777777" w:rsidR="0066315F" w:rsidRDefault="0066315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Tahoma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 xml:space="preserve">) +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 xml:space="preserve">) -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>)</m:t>
        </m:r>
      </m:oMath>
      <w:r>
        <w:rPr>
          <w:rFonts w:ascii="Calibri" w:hAnsi="Calibri" w:cs="Tahoma"/>
          <w:bCs/>
        </w:rPr>
        <w:tab/>
        <w:t>(4)</w:t>
      </w:r>
    </w:p>
    <w:p w14:paraId="22EF3FAB" w14:textId="1E3CA196" w:rsidR="00696342" w:rsidRPr="00696342" w:rsidRDefault="003721F4" w:rsidP="0066315F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U</w:t>
      </w:r>
      <w:r w:rsidR="00696342" w:rsidRPr="00696342">
        <w:rPr>
          <w:rFonts w:ascii="Calibri" w:hAnsi="Calibri" w:cs="Tahoma"/>
          <w:bCs/>
        </w:rPr>
        <w:t xml:space="preserve">poštevajmo, </w:t>
      </w:r>
      <w:r w:rsidR="00FF0C24">
        <w:rPr>
          <w:rFonts w:ascii="Calibri" w:hAnsi="Calibri" w:cs="Tahoma"/>
          <w:bCs/>
        </w:rPr>
        <w:t>enakost mas vode in pare</w:t>
      </w:r>
      <w:r w:rsidR="0066315F">
        <w:rPr>
          <w:rFonts w:ascii="Calibri" w:hAnsi="Calibri" w:cs="Tahoma"/>
          <w:bCs/>
        </w:rPr>
        <w:t>.</w:t>
      </w:r>
    </w:p>
    <w:p w14:paraId="4F6A4AFA" w14:textId="77777777" w:rsidR="0066315F" w:rsidRDefault="00016DA7" w:rsidP="005C305F">
      <w:pPr>
        <w:spacing w:before="80" w:after="80"/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Tahoma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v</m:t>
            </m:r>
          </m:sub>
        </m:sSub>
        <m:r>
          <w:rPr>
            <w:rFonts w:ascii="Cambria Math" w:hAnsi="Cambria Math" w:cs="Tahoma"/>
            <w:sz w:val="18"/>
            <w:szCs w:val="18"/>
          </w:rPr>
          <m:t>)+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T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)-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T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Tahoma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Tahoma"/>
            <w:sz w:val="18"/>
            <w:szCs w:val="18"/>
          </w:rPr>
          <m:t>))+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Q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odv</m:t>
            </m:r>
          </m:sub>
        </m:sSub>
      </m:oMath>
      <w:r w:rsidR="0066315F">
        <w:rPr>
          <w:rFonts w:ascii="Calibri" w:hAnsi="Calibri" w:cs="Tahoma"/>
          <w:bCs/>
        </w:rPr>
        <w:tab/>
        <w:t>(5)</w:t>
      </w:r>
    </w:p>
    <w:p w14:paraId="3BCB3A14" w14:textId="42FC02F2" w:rsidR="00696342" w:rsidRDefault="00016DA7" w:rsidP="00696342">
      <w:pPr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v</m:t>
            </m:r>
          </m:sub>
        </m:sSub>
      </m:oMath>
      <w:r w:rsidR="00B632F9">
        <w:rPr>
          <w:rFonts w:ascii="Calibri" w:hAnsi="Calibri" w:cs="Tahoma"/>
          <w:bCs/>
          <w:sz w:val="18"/>
          <w:szCs w:val="18"/>
        </w:rPr>
        <w:t xml:space="preserve"> predstavlja razliko entalpij med točko 2 in točko 3. </w:t>
      </w:r>
      <w:r w:rsidR="00FF0C24">
        <w:rPr>
          <w:rFonts w:ascii="Calibri" w:hAnsi="Calibri" w:cs="Tahoma"/>
          <w:bCs/>
        </w:rPr>
        <w:t>K</w:t>
      </w:r>
      <w:r w:rsidR="00696342" w:rsidRPr="00696342">
        <w:rPr>
          <w:rFonts w:ascii="Calibri" w:hAnsi="Calibri" w:cs="Tahoma"/>
          <w:bCs/>
        </w:rPr>
        <w:t>oristna toplota</w:t>
      </w:r>
      <w:r w:rsidR="00FF0C24">
        <w:rPr>
          <w:rFonts w:ascii="Calibri" w:hAnsi="Calibri" w:cs="Tahoma"/>
          <w:bCs/>
        </w:rPr>
        <w:t xml:space="preserve"> je</w:t>
      </w:r>
      <w:r w:rsidR="00B632F9">
        <w:rPr>
          <w:rFonts w:ascii="Calibri" w:hAnsi="Calibri" w:cs="Tahoma"/>
          <w:bCs/>
        </w:rPr>
        <w:t xml:space="preserve"> samo prvi člen </w:t>
      </w:r>
      <w:r w:rsidR="00696342" w:rsidRPr="00696342">
        <w:rPr>
          <w:rFonts w:ascii="Calibri" w:hAnsi="Calibri" w:cs="Tahoma"/>
          <w:bCs/>
        </w:rPr>
        <w:t>in i</w:t>
      </w:r>
      <w:r w:rsidR="0066315F">
        <w:rPr>
          <w:rFonts w:ascii="Calibri" w:hAnsi="Calibri" w:cs="Tahoma"/>
          <w:bCs/>
        </w:rPr>
        <w:t>zkoristek</w:t>
      </w:r>
      <w:r w:rsidR="00FF0C24">
        <w:rPr>
          <w:rFonts w:ascii="Calibri" w:hAnsi="Calibri" w:cs="Tahoma"/>
          <w:bCs/>
        </w:rPr>
        <w:t xml:space="preserve"> kotla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</m:oMath>
      <w:r w:rsidR="0066315F">
        <w:rPr>
          <w:rFonts w:ascii="Calibri" w:hAnsi="Calibri" w:cs="Tahoma"/>
          <w:bCs/>
        </w:rPr>
        <w:t xml:space="preserve"> definiramo:</w:t>
      </w:r>
    </w:p>
    <w:p w14:paraId="7E7FE242" w14:textId="60CE687B" w:rsidR="0066315F" w:rsidRPr="001A6304" w:rsidRDefault="0066315F" w:rsidP="005C305F">
      <w:pPr>
        <w:spacing w:before="80" w:after="80"/>
        <w:rPr>
          <w:rFonts w:ascii="Calibri" w:hAnsi="Calibri" w:cs="Tahoma"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den>
        </m:f>
      </m:oMath>
      <w:r w:rsidR="001A6304">
        <w:rPr>
          <w:rFonts w:ascii="Calibri" w:hAnsi="Calibri" w:cs="Tahoma"/>
        </w:rPr>
        <w:tab/>
      </w:r>
      <m:oMath>
        <m:r>
          <w:rPr>
            <w:rFonts w:ascii="Cambria Math" w:hAnsi="Cambria Math" w:cs="Tahoma"/>
          </w:rPr>
          <m:t xml:space="preserve"> </m:t>
        </m:r>
      </m:oMath>
      <w:r>
        <w:rPr>
          <w:rFonts w:ascii="Calibri" w:hAnsi="Calibri" w:cs="Tahoma"/>
          <w:bCs/>
        </w:rPr>
        <w:t>(6)</w:t>
      </w:r>
    </w:p>
    <w:p w14:paraId="0B180BBF" w14:textId="34908336" w:rsidR="00696342" w:rsidRPr="00696342" w:rsidRDefault="0043508D" w:rsidP="00C364E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Za</w:t>
      </w:r>
      <w:r w:rsidR="00696342" w:rsidRPr="00696342">
        <w:rPr>
          <w:rFonts w:ascii="Calibri" w:hAnsi="Calibri" w:cs="Tahoma"/>
          <w:bCs/>
        </w:rPr>
        <w:t xml:space="preserve"> boljši izkoristek, moramo izhodno temperaturo plinov čim bolj ohladiti</w:t>
      </w:r>
      <w:r w:rsidR="007D6A5F">
        <w:rPr>
          <w:rFonts w:ascii="Calibri" w:hAnsi="Calibri" w:cs="Tahoma"/>
          <w:bCs/>
        </w:rPr>
        <w:t xml:space="preserve"> (s tem zmanjšamo entalpijo)</w:t>
      </w:r>
      <w:r w:rsidR="00FF0C24">
        <w:rPr>
          <w:rFonts w:ascii="Calibri" w:hAnsi="Calibri" w:cs="Tahoma"/>
          <w:bCs/>
        </w:rPr>
        <w:t>.</w:t>
      </w:r>
      <w:r w:rsidR="00696342" w:rsidRPr="00696342">
        <w:rPr>
          <w:rFonts w:ascii="Calibri" w:hAnsi="Calibri" w:cs="Tahoma"/>
          <w:bCs/>
        </w:rPr>
        <w:t xml:space="preserve"> </w:t>
      </w:r>
      <w:r w:rsidR="00FF0C24">
        <w:rPr>
          <w:rFonts w:ascii="Calibri" w:hAnsi="Calibri" w:cs="Tahoma"/>
          <w:bCs/>
        </w:rPr>
        <w:t>N</w:t>
      </w:r>
      <w:r w:rsidR="00696342" w:rsidRPr="00696342">
        <w:rPr>
          <w:rFonts w:ascii="Calibri" w:hAnsi="Calibri" w:cs="Tahoma"/>
          <w:bCs/>
        </w:rPr>
        <w:t>e smemo pa je zniž</w:t>
      </w:r>
      <w:r w:rsidR="00FF0C24">
        <w:rPr>
          <w:rFonts w:ascii="Calibri" w:hAnsi="Calibri" w:cs="Tahoma"/>
          <w:bCs/>
        </w:rPr>
        <w:t>ati pod temperaturo kondenzacij</w:t>
      </w:r>
      <w:r>
        <w:rPr>
          <w:rFonts w:ascii="Calibri" w:hAnsi="Calibri" w:cs="Tahoma"/>
          <w:bCs/>
        </w:rPr>
        <w:t>e</w:t>
      </w:r>
      <w:r w:rsidR="00696342" w:rsidRPr="00696342">
        <w:rPr>
          <w:rFonts w:ascii="Calibri" w:hAnsi="Calibri" w:cs="Tahoma"/>
          <w:bCs/>
        </w:rPr>
        <w:t xml:space="preserve">, saj bi žveplov dioksid </w:t>
      </w:r>
      <w:r w:rsidR="00FF0C24" w:rsidRPr="00696342">
        <w:rPr>
          <w:rFonts w:ascii="Calibri" w:hAnsi="Calibri" w:cs="Tahoma"/>
          <w:bCs/>
        </w:rPr>
        <w:t xml:space="preserve">z vodo </w:t>
      </w:r>
      <w:r w:rsidR="00696342" w:rsidRPr="00696342">
        <w:rPr>
          <w:rFonts w:ascii="Calibri" w:hAnsi="Calibri" w:cs="Tahoma"/>
          <w:bCs/>
        </w:rPr>
        <w:t>tvoril žvepleno</w:t>
      </w:r>
      <w:r w:rsidR="00C364E2">
        <w:rPr>
          <w:rFonts w:ascii="Calibri" w:hAnsi="Calibri" w:cs="Tahoma"/>
          <w:bCs/>
        </w:rPr>
        <w:t xml:space="preserve"> kislino, ki povzroča korozijo.</w:t>
      </w:r>
    </w:p>
    <w:p w14:paraId="446DF333" w14:textId="5F197CE8" w:rsidR="00696342" w:rsidRPr="00696342" w:rsidRDefault="00C364E2" w:rsidP="00FF0C24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4F6FC7">
        <w:rPr>
          <w:rFonts w:ascii="Calibri" w:hAnsi="Calibri" w:cs="Tahoma"/>
          <w:bCs/>
        </w:rPr>
        <w:t>Iz energijskega izkoristka ne dobimo podatka</w:t>
      </w:r>
      <w:r w:rsidR="00696342" w:rsidRPr="00696342">
        <w:rPr>
          <w:rFonts w:ascii="Calibri" w:hAnsi="Calibri" w:cs="Tahoma"/>
          <w:bCs/>
        </w:rPr>
        <w:t xml:space="preserve"> o popolnosti tr</w:t>
      </w:r>
      <w:r w:rsidR="004F6FC7">
        <w:rPr>
          <w:rFonts w:ascii="Calibri" w:hAnsi="Calibri" w:cs="Tahoma"/>
          <w:bCs/>
        </w:rPr>
        <w:t>ansformacije energije</w:t>
      </w:r>
      <w:r w:rsidR="00696342" w:rsidRPr="00696342">
        <w:rPr>
          <w:rFonts w:ascii="Calibri" w:hAnsi="Calibri" w:cs="Tahoma"/>
          <w:bCs/>
        </w:rPr>
        <w:t xml:space="preserve">. </w:t>
      </w:r>
      <w:r w:rsidR="00A17623">
        <w:rPr>
          <w:rFonts w:ascii="Calibri" w:hAnsi="Calibri" w:cs="Tahoma"/>
          <w:bCs/>
        </w:rPr>
        <w:t>Po drugem zakonu termodinamike</w:t>
      </w:r>
      <w:r w:rsidR="00A17623" w:rsidRPr="00696342">
        <w:rPr>
          <w:rFonts w:ascii="Calibri" w:hAnsi="Calibri" w:cs="Tahoma"/>
          <w:bCs/>
        </w:rPr>
        <w:t xml:space="preserve"> </w:t>
      </w:r>
      <w:r w:rsidR="00A17623">
        <w:rPr>
          <w:rFonts w:ascii="Calibri" w:hAnsi="Calibri" w:cs="Tahoma"/>
          <w:bCs/>
        </w:rPr>
        <w:t>določimo</w:t>
      </w:r>
      <w:r w:rsidR="00696342" w:rsidRPr="00696342">
        <w:rPr>
          <w:rFonts w:ascii="Calibri" w:hAnsi="Calibri" w:cs="Tahoma"/>
          <w:bCs/>
        </w:rPr>
        <w:t xml:space="preserve"> </w:t>
      </w:r>
      <w:proofErr w:type="spellStart"/>
      <w:r w:rsidR="00696342" w:rsidRPr="00696342">
        <w:rPr>
          <w:rFonts w:ascii="Calibri" w:hAnsi="Calibri" w:cs="Tahoma"/>
          <w:bCs/>
        </w:rPr>
        <w:t>eksergijski</w:t>
      </w:r>
      <w:proofErr w:type="spellEnd"/>
      <w:r>
        <w:rPr>
          <w:rFonts w:ascii="Calibri" w:hAnsi="Calibri" w:cs="Tahoma"/>
          <w:bCs/>
        </w:rPr>
        <w:t xml:space="preserve"> izkoristek kotla. </w:t>
      </w:r>
      <w:proofErr w:type="spellStart"/>
      <w:r w:rsidR="00696342" w:rsidRPr="00696342">
        <w:rPr>
          <w:rFonts w:ascii="Calibri" w:hAnsi="Calibri" w:cs="Tahoma"/>
          <w:bCs/>
        </w:rPr>
        <w:t>Eksergija</w:t>
      </w:r>
      <w:proofErr w:type="spellEnd"/>
      <w:r w:rsidR="00696342" w:rsidRPr="00696342">
        <w:rPr>
          <w:rFonts w:ascii="Calibri" w:hAnsi="Calibri" w:cs="Tahoma"/>
          <w:bCs/>
        </w:rPr>
        <w:t xml:space="preserve"> je energija, ki se lahko pri dani okolico v celoti pretvori v drugo obliko energije.</w:t>
      </w:r>
      <w:r w:rsidR="00FF0C24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 xml:space="preserve">Anergija je energija, ki se ne da pretvoriti v </w:t>
      </w:r>
      <w:proofErr w:type="spellStart"/>
      <w:r w:rsidR="00696342" w:rsidRPr="00696342">
        <w:rPr>
          <w:rFonts w:ascii="Calibri" w:hAnsi="Calibri" w:cs="Tahoma"/>
          <w:bCs/>
        </w:rPr>
        <w:t>eksergijo</w:t>
      </w:r>
      <w:proofErr w:type="spellEnd"/>
      <w:r w:rsidR="00696342" w:rsidRPr="00696342">
        <w:rPr>
          <w:rFonts w:ascii="Calibri" w:hAnsi="Calibri" w:cs="Tahoma"/>
          <w:bCs/>
        </w:rPr>
        <w:t xml:space="preserve">. </w:t>
      </w:r>
      <w:r w:rsidR="00FF0C24" w:rsidRPr="00696342">
        <w:rPr>
          <w:rFonts w:ascii="Calibri" w:hAnsi="Calibri" w:cs="Tahoma"/>
          <w:bCs/>
        </w:rPr>
        <w:t>[2]</w:t>
      </w:r>
    </w:p>
    <w:p w14:paraId="4917D733" w14:textId="195664A8" w:rsidR="00696342" w:rsidRDefault="009B750B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Vsaka energija</w:t>
      </w:r>
      <m:oMath>
        <m:r>
          <w:rPr>
            <w:rFonts w:ascii="Cambria Math" w:hAnsi="Cambria Math" w:cs="Tahoma"/>
          </w:rPr>
          <m:t xml:space="preserve"> W</m:t>
        </m:r>
      </m:oMath>
      <w:r w:rsidR="00696342" w:rsidRPr="00696342">
        <w:rPr>
          <w:rFonts w:ascii="Calibri" w:hAnsi="Calibri" w:cs="Tahoma"/>
          <w:bCs/>
        </w:rPr>
        <w:t xml:space="preserve"> je sestav</w:t>
      </w:r>
      <w:proofErr w:type="spellStart"/>
      <w:r w:rsidR="0066315F">
        <w:rPr>
          <w:rFonts w:ascii="Calibri" w:hAnsi="Calibri" w:cs="Tahoma"/>
          <w:bCs/>
        </w:rPr>
        <w:t>ljena</w:t>
      </w:r>
      <w:proofErr w:type="spellEnd"/>
      <w:r w:rsidR="0066315F">
        <w:rPr>
          <w:rFonts w:ascii="Calibri" w:hAnsi="Calibri" w:cs="Tahoma"/>
          <w:bCs/>
        </w:rPr>
        <w:t xml:space="preserve"> iz anergije</w:t>
      </w:r>
      <w:r w:rsidR="00FF0C24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B</m:t>
        </m:r>
      </m:oMath>
      <w:r w:rsidR="00FF0C24">
        <w:rPr>
          <w:rFonts w:ascii="Calibri" w:hAnsi="Calibri" w:cs="Tahoma"/>
          <w:bCs/>
        </w:rPr>
        <w:t xml:space="preserve"> </w:t>
      </w:r>
      <w:r w:rsidR="003E2C01">
        <w:rPr>
          <w:rFonts w:ascii="Calibri" w:hAnsi="Calibri" w:cs="Tahoma"/>
          <w:bCs/>
        </w:rPr>
        <w:t xml:space="preserve"> in </w:t>
      </w:r>
      <w:proofErr w:type="spellStart"/>
      <w:r w:rsidR="003E2C01">
        <w:rPr>
          <w:rFonts w:ascii="Calibri" w:hAnsi="Calibri" w:cs="Tahoma"/>
          <w:bCs/>
        </w:rPr>
        <w:t>eksergije</w:t>
      </w:r>
      <w:proofErr w:type="spellEnd"/>
      <w:r w:rsidR="00FF0C24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E</m:t>
        </m:r>
      </m:oMath>
      <w:r w:rsidR="0066315F">
        <w:rPr>
          <w:rFonts w:ascii="Calibri" w:hAnsi="Calibri" w:cs="Tahoma"/>
          <w:bCs/>
        </w:rPr>
        <w:t>.</w:t>
      </w:r>
    </w:p>
    <w:p w14:paraId="32A79A0B" w14:textId="23EC6848" w:rsidR="0066315F" w:rsidRPr="00696342" w:rsidRDefault="0066315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r>
          <w:rPr>
            <w:rFonts w:ascii="Cambria Math" w:hAnsi="Cambria Math" w:cs="Tahoma"/>
          </w:rPr>
          <m:t>W=B+E</m:t>
        </m:r>
      </m:oMath>
      <w:r>
        <w:rPr>
          <w:rFonts w:ascii="Calibri" w:hAnsi="Calibri" w:cs="Tahoma"/>
          <w:bCs/>
        </w:rPr>
        <w:tab/>
        <w:t>(7)</w:t>
      </w:r>
    </w:p>
    <w:p w14:paraId="62CD5BA8" w14:textId="2550C168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Po slik</w:t>
      </w:r>
      <w:r w:rsidR="00C364E2">
        <w:rPr>
          <w:rFonts w:ascii="Calibri" w:hAnsi="Calibri" w:cs="Tahoma"/>
          <w:bCs/>
        </w:rPr>
        <w:t xml:space="preserve">i 3 napišimo enačbo </w:t>
      </w:r>
      <w:proofErr w:type="spellStart"/>
      <w:r w:rsidR="00C364E2">
        <w:rPr>
          <w:rFonts w:ascii="Calibri" w:hAnsi="Calibri" w:cs="Tahoma"/>
          <w:bCs/>
        </w:rPr>
        <w:t>eksergije</w:t>
      </w:r>
      <w:proofErr w:type="spellEnd"/>
    </w:p>
    <w:p w14:paraId="7B4216B1" w14:textId="4A807E77" w:rsidR="00696342" w:rsidRPr="00696342" w:rsidRDefault="00C364E2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v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p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odv</m:t>
            </m:r>
          </m:sub>
        </m:sSub>
      </m:oMath>
      <w:r w:rsidR="00B1420A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  <w:sz w:val="18"/>
          <w:szCs w:val="18"/>
        </w:rPr>
        <w:tab/>
        <w:t>(8)</w:t>
      </w:r>
    </w:p>
    <w:p w14:paraId="5044E8D6" w14:textId="2C552709" w:rsidR="00696342" w:rsidRDefault="00016DA7" w:rsidP="00CE4510">
      <w:pPr>
        <w:rPr>
          <w:rFonts w:ascii="Calibri" w:hAnsi="Calibri" w:cs="Tahoma"/>
          <w:bCs/>
        </w:rPr>
      </w:pPr>
      <w:ins w:id="21" w:author="RU Ucilnica FGG" w:date="2016-11-02T10:11:00Z">
        <w:r>
          <w:rPr>
            <w:rFonts w:ascii="Calibri" w:hAnsi="Calibri" w:cs="Tahoma"/>
            <w:bCs/>
          </w:rPr>
          <w:t>k</w:t>
        </w:r>
      </w:ins>
      <w:del w:id="22" w:author="RU Ucilnica FGG" w:date="2016-11-02T10:11:00Z">
        <w:r w:rsidR="00B1420A" w:rsidDel="00016DA7">
          <w:rPr>
            <w:rFonts w:ascii="Calibri" w:hAnsi="Calibri" w:cs="Tahoma"/>
            <w:bCs/>
          </w:rPr>
          <w:delText>K</w:delText>
        </w:r>
      </w:del>
      <w:r w:rsidR="00B1420A">
        <w:rPr>
          <w:rFonts w:ascii="Calibri" w:hAnsi="Calibri" w:cs="Tahoma"/>
          <w:bCs/>
        </w:rPr>
        <w:t xml:space="preserve">jer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</m:oMath>
      <w:r w:rsidR="00B1420A">
        <w:rPr>
          <w:rFonts w:ascii="Calibri" w:hAnsi="Calibri" w:cs="Tahoma"/>
          <w:bCs/>
        </w:rPr>
        <w:t xml:space="preserve">predstavlja eksergijo goriva,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</m:oMath>
      <w:r w:rsidR="00B1420A">
        <w:rPr>
          <w:rFonts w:ascii="Calibri" w:hAnsi="Calibri" w:cs="Tahoma"/>
          <w:bCs/>
        </w:rPr>
        <w:t xml:space="preserve">eksergijo zraka,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 w:rsidR="009B750B">
        <w:rPr>
          <w:rFonts w:ascii="Calibri" w:hAnsi="Calibri" w:cs="Tahoma"/>
          <w:bCs/>
        </w:rPr>
        <w:t xml:space="preserve"> </w:t>
      </w:r>
      <w:proofErr w:type="spellStart"/>
      <w:r w:rsidR="00B1420A">
        <w:rPr>
          <w:rFonts w:ascii="Calibri" w:hAnsi="Calibri" w:cs="Tahoma"/>
          <w:bCs/>
        </w:rPr>
        <w:t>eksergijo</w:t>
      </w:r>
      <w:proofErr w:type="spellEnd"/>
      <w:r w:rsidR="00B1420A">
        <w:rPr>
          <w:rFonts w:ascii="Calibri" w:hAnsi="Calibri" w:cs="Tahoma"/>
          <w:bCs/>
        </w:rPr>
        <w:t xml:space="preserve"> napajalne vode,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 w:rsidR="00B1420A">
        <w:rPr>
          <w:rFonts w:ascii="Calibri" w:hAnsi="Calibri" w:cs="Tahoma"/>
          <w:bCs/>
        </w:rPr>
        <w:t xml:space="preserve"> eksergijo pare,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</m:oMath>
      <w:r w:rsidR="00B1420A">
        <w:rPr>
          <w:rFonts w:ascii="Calibri" w:hAnsi="Calibri" w:cs="Tahoma"/>
          <w:bCs/>
        </w:rPr>
        <w:t xml:space="preserve"> eksergijo plinov in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odv</m:t>
            </m:r>
          </m:sub>
        </m:sSub>
      </m:oMath>
      <w:r w:rsidR="00B1420A">
        <w:rPr>
          <w:rFonts w:ascii="Calibri" w:hAnsi="Calibri" w:cs="Tahoma"/>
          <w:bCs/>
        </w:rPr>
        <w:t xml:space="preserve"> izgubno eksergijo. </w:t>
      </w:r>
      <w:r w:rsidR="00696342" w:rsidRPr="00696342">
        <w:rPr>
          <w:rFonts w:ascii="Calibri" w:hAnsi="Calibri" w:cs="Tahoma"/>
          <w:bCs/>
        </w:rPr>
        <w:t xml:space="preserve">Ker ima zrak, </w:t>
      </w:r>
      <w:r w:rsidR="009B750B">
        <w:rPr>
          <w:rFonts w:ascii="Calibri" w:hAnsi="Calibri" w:cs="Tahoma"/>
          <w:bCs/>
        </w:rPr>
        <w:t>dovajan</w:t>
      </w:r>
      <w:r w:rsidR="00B1420A">
        <w:rPr>
          <w:rFonts w:ascii="Calibri" w:hAnsi="Calibri" w:cs="Tahoma"/>
          <w:bCs/>
        </w:rPr>
        <w:t xml:space="preserve"> v kotel</w:t>
      </w:r>
      <w:ins w:id="23" w:author="RU Ucilnica FGG" w:date="2016-11-02T10:11:00Z">
        <w:r>
          <w:rPr>
            <w:rFonts w:ascii="Calibri" w:hAnsi="Calibri" w:cs="Tahoma"/>
            <w:bCs/>
          </w:rPr>
          <w:t>,</w:t>
        </w:r>
      </w:ins>
      <w:r w:rsidR="00B1420A">
        <w:rPr>
          <w:rFonts w:ascii="Calibri" w:hAnsi="Calibri" w:cs="Tahoma"/>
          <w:bCs/>
        </w:rPr>
        <w:t xml:space="preserve"> temperaturo okolice, n</w:t>
      </w:r>
      <w:r w:rsidR="00696342" w:rsidRPr="00696342">
        <w:rPr>
          <w:rFonts w:ascii="Calibri" w:hAnsi="Calibri" w:cs="Tahoma"/>
          <w:bCs/>
        </w:rPr>
        <w:t xml:space="preserve">ima </w:t>
      </w:r>
      <w:proofErr w:type="spellStart"/>
      <w:r w:rsidR="00696342" w:rsidRPr="00696342">
        <w:rPr>
          <w:rFonts w:ascii="Calibri" w:hAnsi="Calibri" w:cs="Tahoma"/>
          <w:bCs/>
        </w:rPr>
        <w:t>ekser</w:t>
      </w:r>
      <w:r w:rsidR="00B1420A">
        <w:rPr>
          <w:rFonts w:ascii="Calibri" w:hAnsi="Calibri" w:cs="Tahoma"/>
          <w:bCs/>
        </w:rPr>
        <w:t>gije</w:t>
      </w:r>
      <w:proofErr w:type="spellEnd"/>
      <w:r w:rsidR="00B1420A">
        <w:rPr>
          <w:rFonts w:ascii="Calibri" w:hAnsi="Calibri" w:cs="Tahoma"/>
          <w:bCs/>
        </w:rPr>
        <w:t xml:space="preserve"> (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Cambria Math"/>
          </w:rPr>
          <m:t>=0</m:t>
        </m:r>
        <m:f>
          <m:fPr>
            <m:ctrlPr>
              <w:rPr>
                <w:rFonts w:ascii="Cambria Math" w:hAnsi="Cambria Math" w:cs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kJ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kg</m:t>
            </m:r>
          </m:den>
        </m:f>
      </m:oMath>
      <w:r w:rsidR="005E36B4">
        <w:rPr>
          <w:rFonts w:ascii="Calibri" w:hAnsi="Calibri" w:cs="Tahoma"/>
          <w:bCs/>
        </w:rPr>
        <w:t>)</w:t>
      </w:r>
      <w:r w:rsidR="00696342" w:rsidRPr="00696342">
        <w:rPr>
          <w:rFonts w:ascii="Calibri" w:hAnsi="Calibri" w:cs="Tahoma"/>
          <w:bCs/>
        </w:rPr>
        <w:t xml:space="preserve">. </w:t>
      </w:r>
      <w:proofErr w:type="spellStart"/>
      <w:r w:rsidR="00696342" w:rsidRPr="00696342">
        <w:rPr>
          <w:rFonts w:ascii="Calibri" w:hAnsi="Calibri" w:cs="Tahoma"/>
          <w:bCs/>
        </w:rPr>
        <w:t>Eksergije</w:t>
      </w:r>
      <w:proofErr w:type="spellEnd"/>
      <w:r w:rsidR="00696342" w:rsidRPr="00696342">
        <w:rPr>
          <w:rFonts w:ascii="Calibri" w:hAnsi="Calibri" w:cs="Tahoma"/>
          <w:bCs/>
        </w:rPr>
        <w:t xml:space="preserve"> plinov na izhodu kotla ne </w:t>
      </w:r>
      <w:r w:rsidR="00CE4510">
        <w:rPr>
          <w:rFonts w:ascii="Calibri" w:hAnsi="Calibri" w:cs="Tahoma"/>
          <w:bCs/>
        </w:rPr>
        <w:t>uporabimo</w:t>
      </w:r>
      <w:r w:rsidR="00696342" w:rsidRPr="00696342">
        <w:rPr>
          <w:rFonts w:ascii="Calibri" w:hAnsi="Calibri" w:cs="Tahoma"/>
          <w:bCs/>
        </w:rPr>
        <w:t xml:space="preserve">, </w:t>
      </w:r>
      <w:r w:rsidR="00B1420A">
        <w:rPr>
          <w:rFonts w:ascii="Calibri" w:hAnsi="Calibri" w:cs="Tahoma"/>
          <w:bCs/>
        </w:rPr>
        <w:t>saj</w:t>
      </w:r>
      <w:r w:rsidR="00696342" w:rsidRPr="00696342">
        <w:rPr>
          <w:rFonts w:ascii="Calibri" w:hAnsi="Calibri" w:cs="Tahoma"/>
          <w:bCs/>
        </w:rPr>
        <w:t xml:space="preserve"> se plini mešajo z okoliškim zrakom. </w:t>
      </w:r>
      <w:proofErr w:type="spellStart"/>
      <w:r w:rsidR="00696342" w:rsidRPr="00696342">
        <w:rPr>
          <w:rFonts w:ascii="Calibri" w:hAnsi="Calibri" w:cs="Tahoma"/>
          <w:bCs/>
        </w:rPr>
        <w:t>Ekserzijski</w:t>
      </w:r>
      <w:proofErr w:type="spellEnd"/>
      <w:r w:rsidR="00696342" w:rsidRPr="00696342">
        <w:rPr>
          <w:rFonts w:ascii="Calibri" w:hAnsi="Calibri" w:cs="Tahoma"/>
          <w:bCs/>
        </w:rPr>
        <w:t xml:space="preserve"> izkoristek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</m:oMath>
      <w:r w:rsidR="00B1420A">
        <w:rPr>
          <w:rFonts w:ascii="Calibri" w:hAnsi="Calibri" w:cs="Tahoma"/>
          <w:bCs/>
        </w:rPr>
        <w:t xml:space="preserve"> </w:t>
      </w:r>
      <w:r w:rsidR="005E36B4">
        <w:rPr>
          <w:rFonts w:ascii="Calibri" w:hAnsi="Calibri" w:cs="Tahoma"/>
          <w:bCs/>
        </w:rPr>
        <w:t>je</w:t>
      </w:r>
    </w:p>
    <w:p w14:paraId="7EA5330E" w14:textId="77A5FF41" w:rsidR="00C364E2" w:rsidRPr="00696342" w:rsidRDefault="00C364E2" w:rsidP="005C305F">
      <w:pPr>
        <w:spacing w:before="80" w:after="80"/>
        <w:jc w:val="center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</m:oMath>
      <w:r w:rsidR="00CE4510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(9)</w:t>
      </w:r>
    </w:p>
    <w:p w14:paraId="22A48DB5" w14:textId="668125AF" w:rsidR="00696342" w:rsidRDefault="005E36B4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Iz energijskega izkoristka izrazimo razmerja mas</w:t>
      </w:r>
      <w:r w:rsidR="00B1420A">
        <w:rPr>
          <w:rFonts w:ascii="Calibri" w:hAnsi="Calibri" w:cs="Tahoma"/>
          <w:bCs/>
        </w:rPr>
        <w:t>,</w:t>
      </w:r>
      <w:r w:rsidR="00696342" w:rsidRPr="00696342">
        <w:rPr>
          <w:rFonts w:ascii="Calibri" w:hAnsi="Calibri" w:cs="Tahoma"/>
          <w:bCs/>
        </w:rPr>
        <w:t xml:space="preserve"> vstavimo v zgornjo enačbo </w:t>
      </w:r>
      <w:r w:rsidR="00CE4510">
        <w:rPr>
          <w:rFonts w:ascii="Calibri" w:hAnsi="Calibri" w:cs="Tahoma"/>
          <w:bCs/>
        </w:rPr>
        <w:t>in dobimo</w:t>
      </w:r>
    </w:p>
    <w:p w14:paraId="1DDD28B4" w14:textId="20690308" w:rsidR="00C364E2" w:rsidRPr="00696342" w:rsidRDefault="00C364E2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CE4510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  <w:sz w:val="18"/>
          <w:szCs w:val="18"/>
        </w:rPr>
        <w:tab/>
        <w:t>(10)</w:t>
      </w:r>
    </w:p>
    <w:p w14:paraId="486F53F6" w14:textId="0AB0E097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Razliko </w:t>
      </w:r>
      <w:proofErr w:type="spellStart"/>
      <w:r w:rsidRPr="00696342">
        <w:rPr>
          <w:rFonts w:ascii="Calibri" w:hAnsi="Calibri" w:cs="Tahoma"/>
          <w:bCs/>
        </w:rPr>
        <w:t>eksergij</w:t>
      </w:r>
      <w:proofErr w:type="spellEnd"/>
      <w:r w:rsidRPr="00696342">
        <w:rPr>
          <w:rFonts w:ascii="Calibri" w:hAnsi="Calibri" w:cs="Tahoma"/>
          <w:bCs/>
        </w:rPr>
        <w:t xml:space="preserve"> </w:t>
      </w:r>
      <w:r w:rsidR="00B1420A">
        <w:rPr>
          <w:rFonts w:ascii="Calibri" w:hAnsi="Calibri" w:cs="Tahoma"/>
          <w:bCs/>
        </w:rPr>
        <w:t>je mogoče izračunati po enačbi</w:t>
      </w:r>
    </w:p>
    <w:p w14:paraId="71F4E4A6" w14:textId="4FFEA304" w:rsidR="00C364E2" w:rsidRPr="00696342" w:rsidRDefault="00C364E2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e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e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)</m:t>
        </m:r>
      </m:oMath>
      <w:r w:rsidR="00CE4510">
        <w:rPr>
          <w:rFonts w:ascii="Calibri" w:hAnsi="Calibri" w:cs="Tahoma"/>
        </w:rPr>
        <w:t>,</w:t>
      </w:r>
      <w:r>
        <w:rPr>
          <w:rFonts w:ascii="Calibri" w:hAnsi="Calibri" w:cs="Tahoma"/>
          <w:bCs/>
        </w:rPr>
        <w:tab/>
        <w:t>(11)</w:t>
      </w:r>
    </w:p>
    <w:p w14:paraId="5AF49DCD" w14:textId="54228428" w:rsidR="00696342" w:rsidRDefault="00B1420A" w:rsidP="00C364E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kjer predstavlja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 w:rsidR="005E36B4">
        <w:rPr>
          <w:rFonts w:ascii="Calibri" w:hAnsi="Calibri" w:cs="Tahoma"/>
          <w:bCs/>
        </w:rPr>
        <w:t xml:space="preserve"> </w:t>
      </w:r>
      <w:r>
        <w:rPr>
          <w:rFonts w:ascii="Calibri" w:hAnsi="Calibri" w:cs="Tahoma"/>
          <w:bCs/>
        </w:rPr>
        <w:t>razliko ent</w:t>
      </w:r>
      <w:r w:rsidR="00CE4510">
        <w:rPr>
          <w:rFonts w:ascii="Calibri" w:hAnsi="Calibri" w:cs="Tahoma"/>
          <w:bCs/>
        </w:rPr>
        <w:t>ro</w:t>
      </w:r>
      <w:r>
        <w:rPr>
          <w:rFonts w:ascii="Calibri" w:hAnsi="Calibri" w:cs="Tahoma"/>
          <w:bCs/>
        </w:rPr>
        <w:t>pij s slike 1 med točk</w:t>
      </w:r>
      <w:r w:rsidR="00CE4510">
        <w:rPr>
          <w:rFonts w:ascii="Calibri" w:hAnsi="Calibri" w:cs="Tahoma"/>
          <w:bCs/>
        </w:rPr>
        <w:t>o</w:t>
      </w:r>
      <w:r>
        <w:rPr>
          <w:rFonts w:ascii="Calibri" w:hAnsi="Calibri" w:cs="Tahoma"/>
          <w:bCs/>
        </w:rPr>
        <w:t xml:space="preserve"> 2 in 3. </w:t>
      </w:r>
      <w:r w:rsidR="00696342" w:rsidRPr="00696342">
        <w:rPr>
          <w:rFonts w:ascii="Calibri" w:hAnsi="Calibri" w:cs="Tahoma"/>
          <w:bCs/>
        </w:rPr>
        <w:t xml:space="preserve">Vstavimo v </w:t>
      </w:r>
      <w:r w:rsidR="000E6BAD">
        <w:rPr>
          <w:rFonts w:ascii="Calibri" w:hAnsi="Calibri" w:cs="Tahoma"/>
          <w:bCs/>
        </w:rPr>
        <w:t>(10)</w:t>
      </w:r>
      <w:r w:rsidR="00AF30BB">
        <w:rPr>
          <w:rFonts w:ascii="Calibri" w:hAnsi="Calibri" w:cs="Tahoma"/>
          <w:bCs/>
        </w:rPr>
        <w:t xml:space="preserve"> in dobimo</w:t>
      </w:r>
    </w:p>
    <w:p w14:paraId="7556B815" w14:textId="38FCF78A" w:rsidR="00696342" w:rsidRPr="00696342" w:rsidRDefault="00A367A5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d>
          <m:dPr>
            <m:ctrlPr>
              <w:rPr>
                <w:rFonts w:ascii="Cambria Math" w:hAnsi="Cambria Math" w:cs="Tahoma"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1-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T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f>
              <m:fPr>
                <m:ctrlPr>
                  <w:rPr>
                    <w:rFonts w:ascii="Cambria Math" w:hAnsi="Cambria Math" w:cs="Tahoma"/>
                    <w:bCs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ahom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den>
            </m:f>
          </m:e>
        </m:d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(12)</w:t>
      </w:r>
    </w:p>
    <w:p w14:paraId="1AE0EC13" w14:textId="480C8F35" w:rsidR="000B2515" w:rsidRDefault="005E36B4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Definirajmo srednjo temperaturo. V kotlu je voda prejela energijo</w:t>
      </w:r>
      <w:r w:rsidR="00B1420A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q</m:t>
            </m:r>
          </m:e>
          <m:sub>
            <m:r>
              <w:rPr>
                <w:rFonts w:ascii="Cambria Math" w:hAnsi="Cambria Math" w:cs="Tahoma"/>
              </w:rPr>
              <m:t>23</m:t>
            </m:r>
          </m:sub>
        </m:sSub>
        <m:r>
          <w:rPr>
            <w:rFonts w:ascii="Cambria Math" w:hAnsi="Cambria Math" w:cs="Tahoma"/>
          </w:rPr>
          <m:t xml:space="preserve"> [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kJ</m:t>
            </m:r>
          </m:num>
          <m:den>
            <m:r>
              <w:rPr>
                <w:rFonts w:ascii="Cambria Math" w:hAnsi="Cambria Math" w:cs="Tahoma"/>
              </w:rPr>
              <m:t>kg</m:t>
            </m:r>
          </m:den>
        </m:f>
        <m:r>
          <w:rPr>
            <w:rFonts w:ascii="Cambria Math" w:hAnsi="Cambria Math" w:cs="Tahoma"/>
          </w:rPr>
          <m:t>]</m:t>
        </m:r>
      </m:oMath>
    </w:p>
    <w:p w14:paraId="41CD64DA" w14:textId="685041ED" w:rsidR="000B2515" w:rsidRDefault="000B2515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q</m:t>
            </m:r>
          </m:e>
          <m:sub>
            <m:r>
              <w:rPr>
                <w:rFonts w:ascii="Cambria Math" w:hAnsi="Cambria Math" w:cs="Tahoma"/>
              </w:rPr>
              <m:t>23</m:t>
            </m:r>
          </m:sub>
        </m:sSub>
        <m:r>
          <w:rPr>
            <w:rFonts w:ascii="Cambria Math" w:hAnsi="Cambria Math" w:cs="Tahoma"/>
          </w:rPr>
          <m:t xml:space="preserve">= 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(13)</w:t>
      </w:r>
    </w:p>
    <w:p w14:paraId="7FA2D1C3" w14:textId="36F6B7BA" w:rsidR="00696342" w:rsidRPr="00696342" w:rsidRDefault="000B2515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To energijo lahko označimo kot površino na diagramu slike </w:t>
      </w:r>
      <w:r w:rsidR="00B1420A">
        <w:rPr>
          <w:rFonts w:ascii="Calibri" w:hAnsi="Calibri" w:cs="Tahoma"/>
          <w:bCs/>
        </w:rPr>
        <w:t>4</w:t>
      </w:r>
      <w:r w:rsidR="00696342" w:rsidRPr="00696342">
        <w:rPr>
          <w:rFonts w:ascii="Calibri" w:hAnsi="Calibri" w:cs="Tahoma"/>
          <w:bCs/>
        </w:rPr>
        <w:t xml:space="preserve">. </w:t>
      </w:r>
    </w:p>
    <w:p w14:paraId="24562C7D" w14:textId="77777777" w:rsidR="00E56AB2" w:rsidRDefault="00696342" w:rsidP="00E56AB2">
      <w:pPr>
        <w:pStyle w:val="Naslov3"/>
        <w:spacing w:before="0" w:after="0"/>
        <w:ind w:left="0" w:hanging="2521"/>
        <w:jc w:val="center"/>
      </w:pPr>
      <w:r w:rsidRPr="00696342">
        <w:rPr>
          <w:rFonts w:ascii="Calibri" w:hAnsi="Calibri" w:cs="Tahoma"/>
          <w:b w:val="0"/>
          <w:bCs/>
          <w:noProof/>
          <w:lang w:eastAsia="sl-SI"/>
        </w:rPr>
        <w:drawing>
          <wp:inline distT="0" distB="0" distL="0" distR="0" wp14:anchorId="40014175" wp14:editId="6FA1BF71">
            <wp:extent cx="2276856" cy="1645920"/>
            <wp:effectExtent l="0" t="0" r="9525" b="0"/>
            <wp:docPr id="1550" name="Picture 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Picture 155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7AA0" w14:textId="77777777" w:rsidR="00E56AB2" w:rsidRPr="00502479" w:rsidRDefault="00E56AB2" w:rsidP="00E56AB2">
      <w:pPr>
        <w:pStyle w:val="Napis"/>
        <w:rPr>
          <w:rFonts w:ascii="Calibri" w:hAnsi="Calibri" w:cs="Tahoma"/>
          <w:bCs/>
          <w:i/>
          <w:szCs w:val="18"/>
        </w:rPr>
      </w:pPr>
      <w:r w:rsidRPr="00502479">
        <w:rPr>
          <w:rFonts w:ascii="Calibri" w:hAnsi="Calibri" w:cs="Tahoma"/>
          <w:bCs/>
          <w:i/>
          <w:szCs w:val="18"/>
        </w:rPr>
        <w:t xml:space="preserve">Slika </w:t>
      </w:r>
      <w:r w:rsidRPr="00502479">
        <w:rPr>
          <w:rFonts w:ascii="Calibri" w:hAnsi="Calibri" w:cs="Tahoma"/>
          <w:bCs/>
          <w:i/>
          <w:szCs w:val="18"/>
        </w:rPr>
        <w:fldChar w:fldCharType="begin"/>
      </w:r>
      <w:r w:rsidRPr="00502479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02479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4</w:t>
      </w:r>
      <w:r w:rsidRPr="00502479">
        <w:rPr>
          <w:rFonts w:ascii="Calibri" w:hAnsi="Calibri" w:cs="Tahoma"/>
          <w:bCs/>
          <w:i/>
          <w:szCs w:val="18"/>
        </w:rPr>
        <w:fldChar w:fldCharType="end"/>
      </w:r>
      <w:r w:rsidR="00502479" w:rsidRPr="00502479">
        <w:rPr>
          <w:rFonts w:ascii="Calibri" w:hAnsi="Calibri" w:cs="Tahoma"/>
          <w:bCs/>
          <w:i/>
          <w:szCs w:val="18"/>
        </w:rPr>
        <w:t>. s-T diagram za predstavitev T</w:t>
      </w:r>
      <w:r w:rsidR="00502479" w:rsidRPr="00502479">
        <w:rPr>
          <w:rFonts w:ascii="Calibri" w:hAnsi="Calibri" w:cs="Tahoma"/>
          <w:bCs/>
          <w:i/>
          <w:szCs w:val="18"/>
          <w:vertAlign w:val="subscript"/>
        </w:rPr>
        <w:t>m</w:t>
      </w:r>
    </w:p>
    <w:p w14:paraId="1C6DFCFB" w14:textId="7C927A06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Srednjo temperaturo izračunamo </w:t>
      </w:r>
      <w:r w:rsidR="00AF30BB">
        <w:rPr>
          <w:rFonts w:ascii="Calibri" w:hAnsi="Calibri" w:cs="Tahoma"/>
          <w:bCs/>
        </w:rPr>
        <w:t>po enačbi (14)</w:t>
      </w:r>
    </w:p>
    <w:p w14:paraId="428EED25" w14:textId="402597E2" w:rsidR="00FB29DF" w:rsidRPr="00696342" w:rsidRDefault="00FB29D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m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s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s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4</w:t>
      </w:r>
      <w:r>
        <w:rPr>
          <w:rFonts w:ascii="Calibri" w:hAnsi="Calibri" w:cs="Tahoma"/>
          <w:bCs/>
        </w:rPr>
        <w:t>)</w:t>
      </w:r>
    </w:p>
    <w:p w14:paraId="002C749E" w14:textId="4F8B7B5D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Vstavimo v enačbo </w:t>
      </w:r>
      <w:r w:rsidR="00FB29DF">
        <w:rPr>
          <w:rFonts w:ascii="Calibri" w:hAnsi="Calibri" w:cs="Tahoma"/>
          <w:bCs/>
        </w:rPr>
        <w:t>(12)</w:t>
      </w:r>
      <w:r w:rsidRPr="00696342">
        <w:rPr>
          <w:rFonts w:ascii="Calibri" w:hAnsi="Calibri" w:cs="Tahoma"/>
          <w:bCs/>
        </w:rPr>
        <w:t xml:space="preserve"> in dobimo končno enačbo za izračun</w:t>
      </w:r>
      <w:r w:rsidR="00FB29DF">
        <w:rPr>
          <w:rFonts w:ascii="Calibri" w:hAnsi="Calibri" w:cs="Tahoma"/>
          <w:bCs/>
        </w:rPr>
        <w:t xml:space="preserve"> </w:t>
      </w:r>
      <w:proofErr w:type="spellStart"/>
      <w:r w:rsidR="00B1420A">
        <w:rPr>
          <w:rFonts w:ascii="Calibri" w:hAnsi="Calibri" w:cs="Tahoma"/>
          <w:bCs/>
        </w:rPr>
        <w:t>ekserzijskega</w:t>
      </w:r>
      <w:proofErr w:type="spellEnd"/>
      <w:r w:rsidR="00B1420A">
        <w:rPr>
          <w:rFonts w:ascii="Calibri" w:hAnsi="Calibri" w:cs="Tahoma"/>
          <w:bCs/>
        </w:rPr>
        <w:t xml:space="preserve"> </w:t>
      </w:r>
      <w:r w:rsidR="00FB29DF">
        <w:rPr>
          <w:rFonts w:ascii="Calibri" w:hAnsi="Calibri" w:cs="Tahoma"/>
          <w:bCs/>
        </w:rPr>
        <w:t>izkoristka.</w:t>
      </w:r>
    </w:p>
    <w:p w14:paraId="44829283" w14:textId="77777777" w:rsidR="00696342" w:rsidRPr="00696342" w:rsidRDefault="00FB29D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d>
          <m:dPr>
            <m:ctrlPr>
              <w:rPr>
                <w:rFonts w:ascii="Cambria Math" w:hAnsi="Cambria Math" w:cs="Tahoma"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1-</m:t>
            </m:r>
            <m:f>
              <m:fPr>
                <m:ctrlPr>
                  <w:rPr>
                    <w:rFonts w:ascii="Cambria Math" w:hAnsi="Cambria Math" w:cs="Tahoma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hAnsi="Cambria Math" w:cs="Tahoma"/>
          </w:rPr>
          <m:t xml:space="preserve"> </m:t>
        </m:r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5</w:t>
      </w:r>
      <w:r>
        <w:rPr>
          <w:rFonts w:ascii="Calibri" w:hAnsi="Calibri" w:cs="Tahoma"/>
          <w:bCs/>
        </w:rPr>
        <w:t>)</w:t>
      </w:r>
    </w:p>
    <w:p w14:paraId="603B7F82" w14:textId="77777777" w:rsidR="00E56AB2" w:rsidRDefault="00696342" w:rsidP="00E56AB2">
      <w:pPr>
        <w:keepNext/>
        <w:ind w:left="2375" w:hanging="2375"/>
        <w:jc w:val="center"/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24E2220E" wp14:editId="3A0CAB07">
            <wp:extent cx="2258568" cy="1920240"/>
            <wp:effectExtent l="0" t="0" r="8890" b="3810"/>
            <wp:docPr id="1577" name="Picture 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" name="Picture 15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973C" w14:textId="77777777" w:rsidR="00E56AB2" w:rsidRDefault="00E56AB2" w:rsidP="00E56AB2">
      <w:pPr>
        <w:pStyle w:val="Napis"/>
      </w:pPr>
      <w:r w:rsidRPr="005D2ECA">
        <w:rPr>
          <w:rFonts w:ascii="Calibri" w:hAnsi="Calibri" w:cs="Tahoma"/>
          <w:bCs/>
          <w:i/>
          <w:szCs w:val="18"/>
        </w:rPr>
        <w:t xml:space="preserve">Slika </w:t>
      </w:r>
      <w:r w:rsidRPr="005D2ECA">
        <w:rPr>
          <w:rFonts w:ascii="Calibri" w:hAnsi="Calibri" w:cs="Tahoma"/>
          <w:bCs/>
          <w:i/>
          <w:szCs w:val="18"/>
        </w:rPr>
        <w:fldChar w:fldCharType="begin"/>
      </w:r>
      <w:r w:rsidRPr="005D2ECA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D2ECA">
        <w:rPr>
          <w:rFonts w:ascii="Calibri" w:hAnsi="Calibri" w:cs="Tahoma"/>
          <w:bCs/>
          <w:i/>
          <w:szCs w:val="18"/>
        </w:rPr>
        <w:fldChar w:fldCharType="separate"/>
      </w:r>
      <w:r w:rsidR="00B02311" w:rsidRPr="005D2ECA">
        <w:rPr>
          <w:rFonts w:ascii="Calibri" w:hAnsi="Calibri" w:cs="Tahoma"/>
          <w:bCs/>
          <w:i/>
          <w:szCs w:val="18"/>
        </w:rPr>
        <w:t>5</w:t>
      </w:r>
      <w:r w:rsidRPr="005D2ECA">
        <w:rPr>
          <w:rFonts w:ascii="Calibri" w:hAnsi="Calibri" w:cs="Tahoma"/>
          <w:bCs/>
          <w:i/>
          <w:szCs w:val="18"/>
        </w:rPr>
        <w:fldChar w:fldCharType="end"/>
      </w:r>
      <w:r w:rsidR="008A73AD">
        <w:rPr>
          <w:rFonts w:ascii="Calibri" w:hAnsi="Calibri" w:cs="Tahoma"/>
          <w:bCs/>
          <w:i/>
          <w:szCs w:val="18"/>
        </w:rPr>
        <w:t>.</w:t>
      </w:r>
      <w:r w:rsidR="008A73AD" w:rsidRPr="001D0F19">
        <w:rPr>
          <w:rFonts w:ascii="Calibri" w:hAnsi="Calibri" w:cs="Tahoma"/>
          <w:bCs/>
          <w:i/>
          <w:szCs w:val="18"/>
        </w:rPr>
        <w:t xml:space="preserve"> Pretok energije v parnem kotlu[2]</w:t>
      </w:r>
    </w:p>
    <w:p w14:paraId="0391C00D" w14:textId="77777777" w:rsidR="00696342" w:rsidRPr="00696342" w:rsidRDefault="00696342" w:rsidP="00C156E5">
      <w:pPr>
        <w:pStyle w:val="Naslov2"/>
      </w:pPr>
      <w:bookmarkStart w:id="24" w:name="_Toc19812"/>
      <w:r w:rsidRPr="00696342">
        <w:lastRenderedPageBreak/>
        <w:t xml:space="preserve">Turbina </w:t>
      </w:r>
      <w:bookmarkEnd w:id="24"/>
    </w:p>
    <w:p w14:paraId="098171BE" w14:textId="68ED2AF5" w:rsidR="00696342" w:rsidRPr="00696342" w:rsidRDefault="005E36B4" w:rsidP="005E36B4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Delovanje turbine vidimo na </w:t>
      </w:r>
      <w:del w:id="25" w:author="RU Ucilnica FGG" w:date="2016-11-02T10:16:00Z">
        <w:r w:rsidDel="00833957">
          <w:rPr>
            <w:rFonts w:ascii="Calibri" w:hAnsi="Calibri" w:cs="Tahoma"/>
            <w:bCs/>
          </w:rPr>
          <w:delText xml:space="preserve">sliki </w:delText>
        </w:r>
      </w:del>
      <w:ins w:id="26" w:author="RU Ucilnica FGG" w:date="2016-11-02T10:16:00Z">
        <w:r w:rsidR="00833957">
          <w:rPr>
            <w:rFonts w:ascii="Calibri" w:hAnsi="Calibri" w:cs="Tahoma"/>
            <w:bCs/>
          </w:rPr>
          <w:t>sliki</w:t>
        </w:r>
        <w:r w:rsidR="00833957">
          <w:rPr>
            <w:rFonts w:ascii="Calibri" w:hAnsi="Calibri" w:cs="Tahoma"/>
            <w:bCs/>
          </w:rPr>
          <w:t> </w:t>
        </w:r>
      </w:ins>
      <w:r>
        <w:rPr>
          <w:rFonts w:ascii="Calibri" w:hAnsi="Calibri" w:cs="Tahoma"/>
          <w:bCs/>
        </w:rPr>
        <w:t xml:space="preserve">1 med točko 3 in 4. </w:t>
      </w:r>
      <w:r w:rsidR="00905A57">
        <w:rPr>
          <w:rFonts w:ascii="Calibri" w:hAnsi="Calibri" w:cs="Tahoma"/>
          <w:bCs/>
        </w:rPr>
        <w:t>Izkoristek turbine</w:t>
      </w:r>
      <w:r w:rsidR="00696342" w:rsidRPr="00696342">
        <w:rPr>
          <w:rFonts w:ascii="Calibri" w:hAnsi="Calibri" w:cs="Tahoma"/>
          <w:bCs/>
        </w:rPr>
        <w:t xml:space="preserve"> lahko predstavimo </w:t>
      </w:r>
      <w:r w:rsidR="00AF30BB">
        <w:rPr>
          <w:rFonts w:ascii="Calibri" w:hAnsi="Calibri" w:cs="Tahoma"/>
          <w:bCs/>
        </w:rPr>
        <w:t>v dveh delih</w:t>
      </w:r>
      <w:r w:rsidR="00696342" w:rsidRPr="00696342">
        <w:rPr>
          <w:rFonts w:ascii="Calibri" w:hAnsi="Calibri" w:cs="Tahoma"/>
          <w:bCs/>
        </w:rPr>
        <w:t>, notranji in mehan</w:t>
      </w:r>
      <w:r w:rsidR="00DB5BFE">
        <w:rPr>
          <w:rFonts w:ascii="Calibri" w:hAnsi="Calibri" w:cs="Tahoma"/>
          <w:bCs/>
        </w:rPr>
        <w:t>ski</w:t>
      </w:r>
      <w:r w:rsidR="003A4086">
        <w:rPr>
          <w:rFonts w:ascii="Calibri" w:hAnsi="Calibri" w:cs="Tahoma"/>
          <w:bCs/>
        </w:rPr>
        <w:t>.</w:t>
      </w:r>
      <w:r w:rsidR="00696342" w:rsidRPr="00696342">
        <w:rPr>
          <w:rFonts w:ascii="Calibri" w:hAnsi="Calibri" w:cs="Tahoma"/>
          <w:bCs/>
        </w:rPr>
        <w:t xml:space="preserve"> </w:t>
      </w:r>
      <w:r w:rsidR="003A4086">
        <w:rPr>
          <w:rFonts w:ascii="Calibri" w:hAnsi="Calibri" w:cs="Tahoma"/>
          <w:bCs/>
        </w:rPr>
        <w:t>M</w:t>
      </w:r>
      <w:r w:rsidR="00696342" w:rsidRPr="00696342">
        <w:rPr>
          <w:rFonts w:ascii="Calibri" w:hAnsi="Calibri" w:cs="Tahoma"/>
          <w:bCs/>
        </w:rPr>
        <w:t>ed seboj</w:t>
      </w:r>
      <w:r w:rsidR="003A4086">
        <w:rPr>
          <w:rFonts w:ascii="Calibri" w:hAnsi="Calibri" w:cs="Tahoma"/>
          <w:bCs/>
        </w:rPr>
        <w:t xml:space="preserve"> sta</w:t>
      </w:r>
      <w:r>
        <w:rPr>
          <w:rFonts w:ascii="Calibri" w:hAnsi="Calibri" w:cs="Tahoma"/>
          <w:bCs/>
        </w:rPr>
        <w:t xml:space="preserve"> neodvisna.[3] </w:t>
      </w:r>
    </w:p>
    <w:p w14:paraId="45F53048" w14:textId="77777777" w:rsidR="00696342" w:rsidRPr="00696342" w:rsidRDefault="00696342" w:rsidP="00696342">
      <w:pPr>
        <w:jc w:val="left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 </w:t>
      </w:r>
    </w:p>
    <w:p w14:paraId="6A4A2514" w14:textId="77777777" w:rsidR="00696342" w:rsidRPr="00696342" w:rsidRDefault="00696342" w:rsidP="005D2ECA">
      <w:pPr>
        <w:keepNext/>
        <w:spacing w:before="120" w:after="120"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6D453C5F" wp14:editId="142A00ED">
            <wp:extent cx="2880000" cy="841248"/>
            <wp:effectExtent l="0" t="0" r="0" b="0"/>
            <wp:docPr id="1731" name="Picture 1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" name="Picture 173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B2" w:rsidRPr="008A73AD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begin"/>
      </w:r>
      <w:r w:rsidR="00E56AB2" w:rsidRPr="008A73AD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 w:val="18"/>
          <w:szCs w:val="18"/>
        </w:rPr>
        <w:t>6</w: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8A73AD" w:rsidRPr="008A73AD">
        <w:rPr>
          <w:rFonts w:ascii="Calibri" w:hAnsi="Calibri" w:cs="Tahoma"/>
          <w:bCs/>
          <w:i/>
          <w:sz w:val="18"/>
          <w:szCs w:val="18"/>
        </w:rPr>
        <w:t>.</w:t>
      </w:r>
      <w:r w:rsidR="008A73AD" w:rsidRPr="001D0F19">
        <w:rPr>
          <w:rFonts w:ascii="Calibri" w:hAnsi="Calibri" w:cs="Tahoma"/>
          <w:bCs/>
          <w:i/>
          <w:sz w:val="18"/>
          <w:szCs w:val="18"/>
        </w:rPr>
        <w:t xml:space="preserve"> Turbina TE Šoštanj bloka 6 [3]</w:t>
      </w:r>
    </w:p>
    <w:p w14:paraId="397D51D3" w14:textId="77777777" w:rsidR="00696342" w:rsidRPr="00696342" w:rsidRDefault="00696342" w:rsidP="00C156E5">
      <w:pPr>
        <w:pStyle w:val="Naslov3"/>
      </w:pPr>
      <w:bookmarkStart w:id="27" w:name="_Toc19813"/>
      <w:r w:rsidRPr="00696342">
        <w:t xml:space="preserve">Notranji izkoristek </w:t>
      </w:r>
      <w:bookmarkEnd w:id="27"/>
    </w:p>
    <w:p w14:paraId="17B8D22A" w14:textId="11694393" w:rsidR="00696342" w:rsidRP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Toplotne ali notranje izgube predstavljajo</w:t>
      </w:r>
      <w:r w:rsidR="003A4086">
        <w:rPr>
          <w:rFonts w:ascii="Calibri" w:hAnsi="Calibri" w:cs="Tahoma"/>
          <w:bCs/>
        </w:rPr>
        <w:t xml:space="preserve"> </w:t>
      </w:r>
      <w:r w:rsidR="003A4086" w:rsidRPr="00696342">
        <w:rPr>
          <w:rFonts w:ascii="Calibri" w:hAnsi="Calibri" w:cs="Tahoma"/>
          <w:bCs/>
        </w:rPr>
        <w:t>izgube</w:t>
      </w:r>
      <w:r w:rsidRPr="00696342">
        <w:rPr>
          <w:rFonts w:ascii="Calibri" w:hAnsi="Calibri" w:cs="Tahoma"/>
          <w:bCs/>
        </w:rPr>
        <w:t xml:space="preserve">: </w:t>
      </w:r>
    </w:p>
    <w:p w14:paraId="286345D0" w14:textId="04910432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 šobah in vodilih lopatic </w:t>
      </w:r>
    </w:p>
    <w:p w14:paraId="037A0B04" w14:textId="0E5213E8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 delovanju lopatic </w:t>
      </w:r>
    </w:p>
    <w:p w14:paraId="7C0552BE" w14:textId="7DD252EA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zaradi propuščana </w:t>
      </w:r>
    </w:p>
    <w:p w14:paraId="73444F5C" w14:textId="7568385F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zaradi uhajanja toplote </w:t>
      </w:r>
    </w:p>
    <w:p w14:paraId="1EA584DE" w14:textId="7FDE67CF" w:rsidR="00696342" w:rsidRPr="00696342" w:rsidRDefault="00767016" w:rsidP="00767016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commentRangeStart w:id="28"/>
      <w:del w:id="29" w:author="RU Ucilnica FGG" w:date="2016-11-02T10:14:00Z">
        <w:r w:rsidDel="00016DA7">
          <w:rPr>
            <w:rFonts w:ascii="Calibri" w:hAnsi="Calibri" w:cs="Tahoma"/>
            <w:bCs/>
          </w:rPr>
          <w:delText xml:space="preserve">Vendar </w:delText>
        </w:r>
      </w:del>
      <w:ins w:id="30" w:author="RU Ucilnica FGG" w:date="2016-11-02T10:14:00Z">
        <w:r w:rsidR="00016DA7">
          <w:rPr>
            <w:rFonts w:ascii="Calibri" w:hAnsi="Calibri" w:cs="Tahoma"/>
            <w:bCs/>
          </w:rPr>
          <w:t>Vodna</w:t>
        </w:r>
      </w:ins>
      <w:commentRangeEnd w:id="28"/>
      <w:ins w:id="31" w:author="RU Ucilnica FGG" w:date="2016-11-02T10:15:00Z">
        <w:r w:rsidR="00016DA7">
          <w:rPr>
            <w:rStyle w:val="Pripombasklic"/>
          </w:rPr>
          <w:commentReference w:id="28"/>
        </w:r>
      </w:ins>
      <w:ins w:id="32" w:author="RU Ucilnica FGG" w:date="2016-11-02T10:14:00Z">
        <w:r w:rsidR="00016DA7">
          <w:rPr>
            <w:rFonts w:ascii="Calibri" w:hAnsi="Calibri" w:cs="Tahoma"/>
            <w:bCs/>
          </w:rPr>
          <w:t xml:space="preserve"> </w:t>
        </w:r>
      </w:ins>
      <w:r>
        <w:rPr>
          <w:rFonts w:ascii="Calibri" w:hAnsi="Calibri" w:cs="Tahoma"/>
          <w:bCs/>
        </w:rPr>
        <w:t xml:space="preserve">para je imela </w:t>
      </w:r>
      <w:r w:rsidR="005C647A">
        <w:rPr>
          <w:rFonts w:ascii="Calibri" w:hAnsi="Calibri" w:cs="Tahoma"/>
          <w:bCs/>
        </w:rPr>
        <w:t xml:space="preserve">vrednost </w:t>
      </w:r>
      <w:r w:rsidR="005E36B4">
        <w:rPr>
          <w:rFonts w:ascii="Calibri" w:hAnsi="Calibri" w:cs="Tahoma"/>
          <w:bCs/>
        </w:rPr>
        <w:t>entalpije,</w:t>
      </w:r>
      <w:r>
        <w:rPr>
          <w:rFonts w:ascii="Calibri" w:hAnsi="Calibri" w:cs="Tahoma"/>
          <w:bCs/>
        </w:rPr>
        <w:t xml:space="preserve"> kot je prikazano na sliki 1 v točki 3 na iz</w:t>
      </w:r>
      <w:r w:rsidR="005C647A">
        <w:rPr>
          <w:rFonts w:ascii="Calibri" w:hAnsi="Calibri" w:cs="Tahoma"/>
          <w:bCs/>
        </w:rPr>
        <w:t>s</w:t>
      </w:r>
      <w:r>
        <w:rPr>
          <w:rFonts w:ascii="Calibri" w:hAnsi="Calibri" w:cs="Tahoma"/>
          <w:bCs/>
        </w:rPr>
        <w:t xml:space="preserve">topu iz kotla. </w:t>
      </w:r>
      <w:r w:rsidR="00696342" w:rsidRPr="00696342">
        <w:rPr>
          <w:rFonts w:ascii="Calibri" w:hAnsi="Calibri" w:cs="Tahoma"/>
          <w:bCs/>
        </w:rPr>
        <w:t>V cevovodu od pa</w:t>
      </w:r>
      <w:r>
        <w:rPr>
          <w:rFonts w:ascii="Calibri" w:hAnsi="Calibri" w:cs="Tahoma"/>
          <w:bCs/>
        </w:rPr>
        <w:t xml:space="preserve">rnega kotla do turbine, se para </w:t>
      </w:r>
      <w:r w:rsidR="00696342" w:rsidRPr="00696342">
        <w:rPr>
          <w:rFonts w:ascii="Calibri" w:hAnsi="Calibri" w:cs="Tahoma"/>
          <w:bCs/>
        </w:rPr>
        <w:t xml:space="preserve">ohladi </w:t>
      </w:r>
      <w:r w:rsidR="003A4086">
        <w:rPr>
          <w:rFonts w:ascii="Calibri" w:hAnsi="Calibri" w:cs="Tahoma"/>
          <w:bCs/>
        </w:rPr>
        <w:t xml:space="preserve">za temperaturo </w:t>
      </w:r>
      <w:r w:rsidR="00696342" w:rsidRPr="003A4086">
        <w:rPr>
          <w:rFonts w:ascii="Cambria Math" w:hAnsi="Cambria Math" w:cs="Tahoma"/>
          <w:bCs/>
          <w:i/>
        </w:rPr>
        <w:t>ΔT</w:t>
      </w:r>
      <w:r w:rsidR="00696342" w:rsidRPr="00696342">
        <w:rPr>
          <w:rFonts w:ascii="Calibri" w:hAnsi="Calibri" w:cs="Tahoma"/>
          <w:bCs/>
        </w:rPr>
        <w:t xml:space="preserve"> (na </w:t>
      </w:r>
      <w:del w:id="33" w:author="RU Ucilnica FGG" w:date="2016-11-02T10:16:00Z">
        <w:r w:rsidR="00696342" w:rsidRPr="00696342" w:rsidDel="00833957">
          <w:rPr>
            <w:rFonts w:ascii="Calibri" w:hAnsi="Calibri" w:cs="Tahoma"/>
            <w:bCs/>
          </w:rPr>
          <w:delText xml:space="preserve">sliki </w:delText>
        </w:r>
      </w:del>
      <w:ins w:id="34" w:author="RU Ucilnica FGG" w:date="2016-11-02T10:16:00Z">
        <w:r w:rsidR="00833957" w:rsidRPr="00696342">
          <w:rPr>
            <w:rFonts w:ascii="Calibri" w:hAnsi="Calibri" w:cs="Tahoma"/>
            <w:bCs/>
          </w:rPr>
          <w:t>sliki</w:t>
        </w:r>
        <w:r w:rsidR="00833957">
          <w:rPr>
            <w:rFonts w:ascii="Calibri" w:hAnsi="Calibri" w:cs="Tahoma"/>
            <w:bCs/>
          </w:rPr>
          <w:t> </w:t>
        </w:r>
      </w:ins>
      <w:r w:rsidR="00696342" w:rsidRPr="00696342">
        <w:rPr>
          <w:rFonts w:ascii="Calibri" w:hAnsi="Calibri" w:cs="Tahoma"/>
          <w:bCs/>
        </w:rPr>
        <w:t>1 izgub v cevovodih ni prikazanih vendar so približno od 5</w:t>
      </w:r>
      <w:r w:rsidR="003A4086">
        <w:rPr>
          <w:rFonts w:ascii="Calibri" w:hAnsi="Calibri" w:cs="Tahoma"/>
          <w:bCs/>
        </w:rPr>
        <w:t xml:space="preserve"> do </w:t>
      </w:r>
      <w:r w:rsidR="00696342" w:rsidRPr="00696342">
        <w:rPr>
          <w:rFonts w:ascii="Calibri" w:hAnsi="Calibri" w:cs="Tahoma"/>
          <w:bCs/>
        </w:rPr>
        <w:t>10</w:t>
      </w:r>
      <w:r w:rsidR="003A4086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 xml:space="preserve"> ̊C</w:t>
      </w:r>
      <w:r w:rsidR="003A4086">
        <w:rPr>
          <w:rFonts w:ascii="Calibri" w:hAnsi="Calibri" w:cs="Tahoma"/>
          <w:bCs/>
        </w:rPr>
        <w:t>)</w:t>
      </w:r>
      <w:r w:rsidR="00696342" w:rsidRPr="00696342">
        <w:rPr>
          <w:rFonts w:ascii="Calibri" w:hAnsi="Calibri" w:cs="Tahoma"/>
          <w:bCs/>
        </w:rPr>
        <w:t xml:space="preserve">. Padec tlaka je odvisen od dolžine cevovoda, števila kolen, ventilov itd. Tlačne izgube so lahko tudi do </w:t>
      </w:r>
      <w:del w:id="35" w:author="RU Ucilnica FGG" w:date="2016-11-02T10:17:00Z">
        <w:r w:rsidR="00696342" w:rsidRPr="00696342" w:rsidDel="00833957">
          <w:rPr>
            <w:rFonts w:ascii="Calibri" w:hAnsi="Calibri" w:cs="Tahoma"/>
            <w:bCs/>
          </w:rPr>
          <w:delText xml:space="preserve">15 </w:delText>
        </w:r>
      </w:del>
      <w:ins w:id="36" w:author="RU Ucilnica FGG" w:date="2016-11-02T10:17:00Z">
        <w:r w:rsidR="00833957" w:rsidRPr="00696342">
          <w:rPr>
            <w:rFonts w:ascii="Calibri" w:hAnsi="Calibri" w:cs="Tahoma"/>
            <w:bCs/>
          </w:rPr>
          <w:t>15</w:t>
        </w:r>
        <w:r w:rsidR="00833957">
          <w:rPr>
            <w:rFonts w:ascii="Calibri" w:hAnsi="Calibri" w:cs="Tahoma"/>
            <w:bCs/>
          </w:rPr>
          <w:t> </w:t>
        </w:r>
      </w:ins>
      <w:r w:rsidR="00696342" w:rsidRPr="00696342">
        <w:rPr>
          <w:rFonts w:ascii="Calibri" w:hAnsi="Calibri" w:cs="Tahoma"/>
          <w:bCs/>
        </w:rPr>
        <w:t xml:space="preserve">barov. </w:t>
      </w:r>
    </w:p>
    <w:p w14:paraId="4EE709A5" w14:textId="12416338" w:rsidR="00696342" w:rsidRDefault="00343889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3A4086">
        <w:rPr>
          <w:rFonts w:ascii="Calibri" w:hAnsi="Calibri" w:cs="Tahoma"/>
          <w:bCs/>
        </w:rPr>
        <w:t xml:space="preserve">Zaradi zmanjšanja zgoraj omenjenih veličin </w:t>
      </w:r>
      <w:r w:rsidR="00DB5BFE">
        <w:rPr>
          <w:rFonts w:ascii="Calibri" w:hAnsi="Calibri" w:cs="Tahoma"/>
          <w:bCs/>
        </w:rPr>
        <w:t>pare</w:t>
      </w:r>
      <w:r w:rsidR="003A4086">
        <w:rPr>
          <w:rFonts w:ascii="Calibri" w:hAnsi="Calibri" w:cs="Tahoma"/>
          <w:bCs/>
        </w:rPr>
        <w:t>, je tudi ent</w:t>
      </w:r>
      <w:r w:rsidR="00DB5BFE">
        <w:rPr>
          <w:rFonts w:ascii="Calibri" w:hAnsi="Calibri" w:cs="Tahoma"/>
          <w:bCs/>
        </w:rPr>
        <w:t>al</w:t>
      </w:r>
      <w:r w:rsidR="003A4086">
        <w:rPr>
          <w:rFonts w:ascii="Calibri" w:hAnsi="Calibri" w:cs="Tahoma"/>
          <w:bCs/>
        </w:rPr>
        <w:t xml:space="preserve">pija pare manjša. </w:t>
      </w:r>
      <w:r w:rsidR="00696342" w:rsidRPr="00696342">
        <w:rPr>
          <w:rFonts w:ascii="Calibri" w:hAnsi="Calibri" w:cs="Tahoma"/>
          <w:bCs/>
        </w:rPr>
        <w:t>Razpoložljiv padec na turbini je tako manjši od teoretičnega. Izgube se pojavijo tudi pri ekspanziji pare. To so izgube v šobah, trenju rotorja in ventilacije</w:t>
      </w:r>
      <w:ins w:id="37" w:author="RU Ucilnica FGG" w:date="2016-11-02T10:19:00Z">
        <w:r w:rsidR="00833957">
          <w:rPr>
            <w:rFonts w:ascii="Calibri" w:hAnsi="Calibri" w:cs="Tahoma"/>
            <w:bCs/>
          </w:rPr>
          <w:t xml:space="preserve"> </w:t>
        </w:r>
      </w:ins>
      <w:r w:rsidR="00696342" w:rsidRPr="00696342">
        <w:rPr>
          <w:rFonts w:ascii="Calibri" w:hAnsi="Calibri" w:cs="Tahoma"/>
          <w:bCs/>
        </w:rPr>
        <w:t xml:space="preserve">… </w:t>
      </w:r>
      <w:r w:rsidR="007A7032">
        <w:rPr>
          <w:rFonts w:ascii="Calibri" w:hAnsi="Calibri" w:cs="Tahoma"/>
          <w:bCs/>
        </w:rPr>
        <w:t>Notranji i</w:t>
      </w:r>
      <w:r w:rsidR="00696342" w:rsidRPr="00696342">
        <w:rPr>
          <w:rFonts w:ascii="Calibri" w:hAnsi="Calibri" w:cs="Tahoma"/>
          <w:bCs/>
        </w:rPr>
        <w:t>zkoristek</w:t>
      </w:r>
      <w:r w:rsidR="007A7032">
        <w:rPr>
          <w:rFonts w:ascii="Calibri" w:hAnsi="Calibri" w:cs="Tahoma"/>
          <w:bCs/>
        </w:rPr>
        <w:t xml:space="preserve"> turbine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notr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je tako razmerje med teoretičnim toplotnim padcem</w:t>
      </w:r>
      <w:r w:rsidR="007A7032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Δh</m:t>
        </m:r>
      </m:oMath>
      <w:r w:rsidR="00696342" w:rsidRPr="00696342">
        <w:rPr>
          <w:rFonts w:ascii="Calibri" w:hAnsi="Calibri" w:cs="Tahoma"/>
          <w:bCs/>
        </w:rPr>
        <w:t xml:space="preserve"> in dejanskim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dej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.[2] </w:t>
      </w:r>
    </w:p>
    <w:p w14:paraId="1069E658" w14:textId="77777777" w:rsidR="00502479" w:rsidRPr="00696342" w:rsidRDefault="00502479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notr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dej</m:t>
                </m:r>
              </m:sub>
            </m:sSub>
          </m:num>
          <m:den>
            <m:r>
              <w:rPr>
                <w:rFonts w:ascii="Cambria Math" w:hAnsi="Cambria Math" w:cs="Tahoma"/>
              </w:rPr>
              <m:t>Δh</m:t>
            </m:r>
          </m:den>
        </m:f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izgub</m:t>
                </m:r>
              </m:sub>
            </m:sSub>
          </m:num>
          <m:den>
            <m:r>
              <w:rPr>
                <w:rFonts w:ascii="Cambria Math" w:hAnsi="Cambria Math" w:cs="Tahoma"/>
              </w:rPr>
              <m:t>Δh</m:t>
            </m:r>
          </m:den>
        </m:f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6</w:t>
      </w:r>
      <w:r>
        <w:rPr>
          <w:rFonts w:ascii="Calibri" w:hAnsi="Calibri" w:cs="Tahoma"/>
          <w:bCs/>
        </w:rPr>
        <w:t>)</w:t>
      </w:r>
    </w:p>
    <w:p w14:paraId="49B68AEB" w14:textId="7F1AFD27" w:rsidR="00696342" w:rsidRPr="00696342" w:rsidRDefault="00DB5BFE" w:rsidP="00C156E5">
      <w:pPr>
        <w:pStyle w:val="Naslov3"/>
      </w:pPr>
      <w:bookmarkStart w:id="38" w:name="_Toc19814"/>
      <w:r>
        <w:t>Mehanski</w:t>
      </w:r>
      <w:r w:rsidR="00696342" w:rsidRPr="00696342">
        <w:t xml:space="preserve"> izkoristek </w:t>
      </w:r>
      <w:bookmarkEnd w:id="38"/>
    </w:p>
    <w:p w14:paraId="7AFC481D" w14:textId="275C4C64" w:rsidR="00696342" w:rsidRDefault="00DB5BFE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Mehanski</w:t>
      </w:r>
      <w:r w:rsidR="00696342" w:rsidRPr="00696342">
        <w:rPr>
          <w:rFonts w:ascii="Calibri" w:hAnsi="Calibri" w:cs="Tahoma"/>
          <w:bCs/>
        </w:rPr>
        <w:t xml:space="preserve"> izkoristek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meh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je definiran ko</w:t>
      </w:r>
      <w:r w:rsidR="007A7032">
        <w:rPr>
          <w:rFonts w:ascii="Calibri" w:hAnsi="Calibri" w:cs="Tahoma"/>
          <w:bCs/>
        </w:rPr>
        <w:t>t</w:t>
      </w:r>
      <w:r w:rsidR="00696342" w:rsidRPr="00696342">
        <w:rPr>
          <w:rFonts w:ascii="Calibri" w:hAnsi="Calibri" w:cs="Tahoma"/>
          <w:bCs/>
        </w:rPr>
        <w:t xml:space="preserve"> razmerje moči na sklopki tu</w:t>
      </w:r>
      <w:r w:rsidR="00502479">
        <w:rPr>
          <w:rFonts w:ascii="Calibri" w:hAnsi="Calibri" w:cs="Tahoma"/>
          <w:bCs/>
        </w:rPr>
        <w:t>rbine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e</m:t>
            </m:r>
          </m:sub>
        </m:sSub>
      </m:oMath>
      <w:r w:rsidR="00502479">
        <w:rPr>
          <w:rFonts w:ascii="Calibri" w:hAnsi="Calibri" w:cs="Tahoma"/>
          <w:bCs/>
        </w:rPr>
        <w:t xml:space="preserve"> in notranji moči turbine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</m:oMath>
      <w:r w:rsidR="00502479">
        <w:rPr>
          <w:rFonts w:ascii="Calibri" w:hAnsi="Calibri" w:cs="Tahoma"/>
          <w:bCs/>
        </w:rPr>
        <w:t>.</w:t>
      </w:r>
    </w:p>
    <w:p w14:paraId="3A25F9A0" w14:textId="484510B1" w:rsidR="00696342" w:rsidRPr="003E4AF1" w:rsidRDefault="00502479" w:rsidP="003E4AF1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meh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e</m:t>
                </m:r>
              </m:sub>
            </m:sSub>
            <m:ctrlPr>
              <w:rPr>
                <w:rFonts w:ascii="Cambria Math" w:hAnsi="Cambria Math" w:cs="Tahoma"/>
                <w:bCs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7</w:t>
      </w:r>
      <w:r>
        <w:rPr>
          <w:rFonts w:ascii="Calibri" w:hAnsi="Calibri" w:cs="Tahoma"/>
          <w:bCs/>
        </w:rPr>
        <w:t>)</w:t>
      </w:r>
    </w:p>
    <w:p w14:paraId="5DE64118" w14:textId="23F88FA8" w:rsidR="00696342" w:rsidRPr="00696342" w:rsidRDefault="00696342" w:rsidP="00C156E5">
      <w:pPr>
        <w:pStyle w:val="Naslov2"/>
      </w:pPr>
      <w:bookmarkStart w:id="39" w:name="_Toc19815"/>
      <w:r w:rsidRPr="00696342">
        <w:t xml:space="preserve">Generator </w:t>
      </w:r>
      <w:bookmarkEnd w:id="39"/>
    </w:p>
    <w:p w14:paraId="655C2AFB" w14:textId="34E8EBE9" w:rsidR="00696342" w:rsidRDefault="00060866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V</w:t>
      </w:r>
      <w:r w:rsidR="00696342" w:rsidRPr="00696342">
        <w:rPr>
          <w:rFonts w:ascii="Calibri" w:hAnsi="Calibri" w:cs="Tahoma"/>
          <w:bCs/>
        </w:rPr>
        <w:t xml:space="preserve"> TE </w:t>
      </w:r>
      <w:r>
        <w:rPr>
          <w:rFonts w:ascii="Calibri" w:hAnsi="Calibri" w:cs="Tahoma"/>
          <w:bCs/>
        </w:rPr>
        <w:t xml:space="preserve">se </w:t>
      </w:r>
      <w:r w:rsidR="00696342" w:rsidRPr="00696342">
        <w:rPr>
          <w:rFonts w:ascii="Calibri" w:hAnsi="Calibri" w:cs="Tahoma"/>
          <w:bCs/>
        </w:rPr>
        <w:t>uporablja generator s cilindričnim rot</w:t>
      </w:r>
      <w:r w:rsidR="002E5EE5">
        <w:rPr>
          <w:rFonts w:ascii="Calibri" w:hAnsi="Calibri" w:cs="Tahoma"/>
          <w:bCs/>
        </w:rPr>
        <w:t xml:space="preserve">orjem imenovan </w:t>
      </w:r>
      <w:proofErr w:type="spellStart"/>
      <w:r w:rsidR="002E5EE5">
        <w:rPr>
          <w:rFonts w:ascii="Calibri" w:hAnsi="Calibri" w:cs="Tahoma"/>
          <w:bCs/>
        </w:rPr>
        <w:t>turbo</w:t>
      </w:r>
      <w:proofErr w:type="spellEnd"/>
      <w:r w:rsidR="002E5EE5">
        <w:rPr>
          <w:rFonts w:ascii="Calibri" w:hAnsi="Calibri" w:cs="Tahoma"/>
          <w:bCs/>
        </w:rPr>
        <w:t xml:space="preserve"> generator. </w:t>
      </w:r>
      <w:r w:rsidR="00696342" w:rsidRPr="00696342">
        <w:rPr>
          <w:rFonts w:ascii="Calibri" w:hAnsi="Calibri" w:cs="Tahoma"/>
          <w:bCs/>
        </w:rPr>
        <w:t>Izgube v generatorju s</w:t>
      </w:r>
      <w:r w:rsidR="002E5EE5">
        <w:rPr>
          <w:rFonts w:ascii="Calibri" w:hAnsi="Calibri" w:cs="Tahoma"/>
          <w:bCs/>
        </w:rPr>
        <w:t>e pojavi</w:t>
      </w:r>
      <w:r w:rsidR="00696342" w:rsidRPr="00696342">
        <w:rPr>
          <w:rFonts w:ascii="Calibri" w:hAnsi="Calibri" w:cs="Tahoma"/>
          <w:bCs/>
        </w:rPr>
        <w:t>jo zaradi trenja in ventilacije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tr,vent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. To so mehanske izgube. Imamo </w:t>
      </w:r>
      <w:r w:rsidR="00702CB3">
        <w:rPr>
          <w:rFonts w:ascii="Calibri" w:hAnsi="Calibri" w:cs="Tahoma"/>
          <w:bCs/>
        </w:rPr>
        <w:t>tudi</w:t>
      </w:r>
      <w:r w:rsidR="00696342" w:rsidRPr="00696342">
        <w:rPr>
          <w:rFonts w:ascii="Calibri" w:hAnsi="Calibri" w:cs="Tahoma"/>
          <w:bCs/>
        </w:rPr>
        <w:t xml:space="preserve"> električne, ki nastanejo zaradi izgub v železu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Fe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in v bakru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Cu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. </w:t>
      </w:r>
      <w:r w:rsidR="007A7032">
        <w:rPr>
          <w:rFonts w:ascii="Calibri" w:hAnsi="Calibri" w:cs="Tahoma"/>
          <w:bCs/>
        </w:rPr>
        <w:t>Izgube v železu se pojavijo zaradi histereze</w:t>
      </w:r>
      <w:r w:rsidR="005A3ECD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 xml:space="preserve">materiala. Izgube v bakru se pojavijo zaradi upornosti bakra. </w:t>
      </w:r>
      <w:r w:rsidR="005A3ECD">
        <w:rPr>
          <w:rFonts w:ascii="Calibri" w:hAnsi="Calibri" w:cs="Tahoma"/>
          <w:bCs/>
        </w:rPr>
        <w:t xml:space="preserve">Izgube </w:t>
      </w:r>
      <w:r w:rsidR="00696342" w:rsidRPr="00696342">
        <w:rPr>
          <w:rFonts w:ascii="Calibri" w:hAnsi="Calibri" w:cs="Tahoma"/>
          <w:bCs/>
        </w:rPr>
        <w:t>so pri velikih generatorjih tako velike,</w:t>
      </w:r>
      <w:r w:rsidR="002E5EE5">
        <w:rPr>
          <w:rFonts w:ascii="Calibri" w:hAnsi="Calibri" w:cs="Tahoma"/>
          <w:bCs/>
        </w:rPr>
        <w:t xml:space="preserve"> da je potrebno navitja hladiti</w:t>
      </w:r>
      <w:r w:rsidR="005A3ECD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>(</w:t>
      </w:r>
      <w:del w:id="40" w:author="RU Ucilnica FGG" w:date="2016-11-02T10:19:00Z">
        <w:r w:rsidR="007A7032" w:rsidDel="00833957">
          <w:rPr>
            <w:rFonts w:ascii="Calibri" w:hAnsi="Calibri" w:cs="Tahoma"/>
            <w:bCs/>
          </w:rPr>
          <w:delText>primer na sliki 7</w:delText>
        </w:r>
      </w:del>
      <w:ins w:id="41" w:author="RU Ucilnica FGG" w:date="2016-11-02T10:19:00Z">
        <w:r w:rsidR="00833957">
          <w:rPr>
            <w:rFonts w:ascii="Calibri" w:hAnsi="Calibri" w:cs="Tahoma"/>
            <w:bCs/>
          </w:rPr>
          <w:t>slika 7</w:t>
        </w:r>
      </w:ins>
      <w:r w:rsidR="007A7032">
        <w:rPr>
          <w:rFonts w:ascii="Calibri" w:hAnsi="Calibri" w:cs="Tahoma"/>
          <w:bCs/>
        </w:rPr>
        <w:t>)</w:t>
      </w:r>
      <w:r w:rsidR="002E5EE5">
        <w:rPr>
          <w:rFonts w:ascii="Calibri" w:hAnsi="Calibri" w:cs="Tahoma"/>
          <w:bCs/>
        </w:rPr>
        <w:t xml:space="preserve">. </w:t>
      </w:r>
      <w:r w:rsidR="003E4AF1">
        <w:rPr>
          <w:rFonts w:ascii="Calibri" w:hAnsi="Calibri" w:cs="Tahoma"/>
          <w:bCs/>
        </w:rPr>
        <w:t xml:space="preserve">Izkoristek </w:t>
      </w:r>
      <w:proofErr w:type="spellStart"/>
      <w:r w:rsidR="007A7032">
        <w:rPr>
          <w:rFonts w:ascii="Calibri" w:hAnsi="Calibri" w:cs="Tahoma"/>
          <w:bCs/>
        </w:rPr>
        <w:t>geneatorja</w:t>
      </w:r>
      <w:proofErr w:type="spellEnd"/>
      <w:r w:rsidR="007A7032">
        <w:rPr>
          <w:rFonts w:ascii="Calibri" w:hAnsi="Calibri" w:cs="Tahoma"/>
          <w:bCs/>
        </w:rPr>
        <w:t xml:space="preserve"> 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</m:oMath>
      <w:r w:rsidR="007A7032">
        <w:rPr>
          <w:rFonts w:ascii="Calibri" w:hAnsi="Calibri" w:cs="Tahoma"/>
          <w:bCs/>
        </w:rPr>
        <w:t xml:space="preserve"> </w:t>
      </w:r>
      <w:r w:rsidR="003E4AF1">
        <w:rPr>
          <w:rFonts w:ascii="Calibri" w:hAnsi="Calibri" w:cs="Tahoma"/>
          <w:bCs/>
        </w:rPr>
        <w:t>je določen kot:</w:t>
      </w:r>
    </w:p>
    <w:p w14:paraId="1BE9C34A" w14:textId="63FA5AD2" w:rsidR="003E4AF1" w:rsidRPr="00696342" w:rsidRDefault="003E4AF1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Fe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Cu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tr,vent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prej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(1</w:t>
      </w:r>
      <w:r w:rsidR="007A7032">
        <w:rPr>
          <w:rFonts w:ascii="Calibri" w:hAnsi="Calibri" w:cs="Tahoma"/>
          <w:bCs/>
        </w:rPr>
        <w:t>8</w:t>
      </w:r>
      <w:r>
        <w:rPr>
          <w:rFonts w:ascii="Calibri" w:hAnsi="Calibri" w:cs="Tahoma"/>
          <w:bCs/>
        </w:rPr>
        <w:t>)</w:t>
      </w:r>
    </w:p>
    <w:p w14:paraId="71F5BB22" w14:textId="77777777" w:rsidR="00696342" w:rsidRPr="00696342" w:rsidRDefault="00696342" w:rsidP="005D2ECA">
      <w:pPr>
        <w:keepNext/>
        <w:spacing w:before="120" w:after="120"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2A7233AE" wp14:editId="0A4834A1">
            <wp:extent cx="2761488" cy="2057400"/>
            <wp:effectExtent l="0" t="0" r="1270" b="0"/>
            <wp:docPr id="1922" name="Picture 1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" name="Picture 19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B2" w:rsidRPr="005D2ECA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="00E56AB2" w:rsidRPr="005D2ECA">
        <w:rPr>
          <w:rFonts w:ascii="Calibri" w:hAnsi="Calibri" w:cs="Tahoma"/>
          <w:bCs/>
          <w:i/>
          <w:sz w:val="18"/>
          <w:szCs w:val="18"/>
        </w:rPr>
        <w:fldChar w:fldCharType="begin"/>
      </w:r>
      <w:r w:rsidR="00E56AB2" w:rsidRPr="005D2ECA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="00E56AB2" w:rsidRPr="005D2ECA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 w:rsidRPr="005D2ECA">
        <w:rPr>
          <w:rFonts w:ascii="Calibri" w:hAnsi="Calibri" w:cs="Tahoma"/>
          <w:bCs/>
          <w:i/>
          <w:noProof/>
          <w:sz w:val="18"/>
          <w:szCs w:val="18"/>
        </w:rPr>
        <w:t>7</w:t>
      </w:r>
      <w:r w:rsidR="00E56AB2" w:rsidRPr="005D2ECA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8A73AD" w:rsidRPr="005D2ECA">
        <w:rPr>
          <w:rFonts w:ascii="Calibri" w:hAnsi="Calibri" w:cs="Tahoma"/>
          <w:bCs/>
          <w:i/>
          <w:sz w:val="18"/>
          <w:szCs w:val="18"/>
        </w:rPr>
        <w:t>. V</w:t>
      </w:r>
      <w:r w:rsidR="008A73AD" w:rsidRPr="001D0F19">
        <w:rPr>
          <w:rFonts w:ascii="Calibri" w:hAnsi="Calibri" w:cs="Tahoma"/>
          <w:bCs/>
          <w:i/>
          <w:sz w:val="18"/>
          <w:szCs w:val="18"/>
        </w:rPr>
        <w:t xml:space="preserve"> statorskem navitju je v nekaterih vodnikih prostor za dovod hladilne tekočine (vodik)[4]</w:t>
      </w:r>
    </w:p>
    <w:p w14:paraId="7B18EB9A" w14:textId="77777777" w:rsidR="00696342" w:rsidRPr="00696342" w:rsidRDefault="00696342" w:rsidP="001D0F19">
      <w:pPr>
        <w:pStyle w:val="Naslov2"/>
      </w:pPr>
      <w:bookmarkStart w:id="42" w:name="_Toc19816"/>
      <w:r w:rsidRPr="00696342">
        <w:t xml:space="preserve">Lastna raba </w:t>
      </w:r>
      <w:bookmarkEnd w:id="42"/>
    </w:p>
    <w:p w14:paraId="061374A6" w14:textId="64846529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Vsaka elektrarna za svoj</w:t>
      </w:r>
      <w:r w:rsidR="007A7032">
        <w:rPr>
          <w:rFonts w:ascii="Calibri" w:hAnsi="Calibri" w:cs="Tahoma"/>
          <w:bCs/>
        </w:rPr>
        <w:t>e delovanje potrebuje elektriko</w:t>
      </w:r>
      <w:r w:rsidRPr="00696342">
        <w:rPr>
          <w:rFonts w:ascii="Calibri" w:hAnsi="Calibri" w:cs="Tahoma"/>
          <w:bCs/>
        </w:rPr>
        <w:t xml:space="preserve">. </w:t>
      </w:r>
      <w:r w:rsidR="00702CB3">
        <w:rPr>
          <w:rFonts w:ascii="Calibri" w:hAnsi="Calibri" w:cs="Tahoma"/>
          <w:bCs/>
        </w:rPr>
        <w:t>Ob zagonu TE morajo operaterji najprej zagreti kotel. Elektriko potrebujemo z</w:t>
      </w:r>
      <w:r w:rsidRPr="00696342">
        <w:rPr>
          <w:rFonts w:ascii="Calibri" w:hAnsi="Calibri" w:cs="Tahoma"/>
          <w:bCs/>
        </w:rPr>
        <w:t xml:space="preserve">a delovanje črpalk, ki poganjajo vodo oz. paro po </w:t>
      </w:r>
      <w:commentRangeStart w:id="43"/>
      <w:r w:rsidRPr="00696342">
        <w:rPr>
          <w:rFonts w:ascii="Calibri" w:hAnsi="Calibri" w:cs="Tahoma"/>
          <w:bCs/>
        </w:rPr>
        <w:t>cevovodih</w:t>
      </w:r>
      <w:commentRangeEnd w:id="43"/>
      <w:r w:rsidR="00833957">
        <w:rPr>
          <w:rStyle w:val="Pripombasklic"/>
        </w:rPr>
        <w:commentReference w:id="43"/>
      </w:r>
      <w:ins w:id="44" w:author="RU Ucilnica FGG" w:date="2016-11-02T10:20:00Z">
        <w:r w:rsidR="00833957">
          <w:rPr>
            <w:rFonts w:ascii="Calibri" w:hAnsi="Calibri" w:cs="Tahoma"/>
            <w:bCs/>
          </w:rPr>
          <w:t xml:space="preserve">. </w:t>
        </w:r>
      </w:ins>
      <w:del w:id="45" w:author="RU Ucilnica FGG" w:date="2016-11-02T10:20:00Z">
        <w:r w:rsidR="007A7032" w:rsidDel="00833957">
          <w:rPr>
            <w:rFonts w:ascii="Calibri" w:hAnsi="Calibri" w:cs="Tahoma"/>
            <w:bCs/>
          </w:rPr>
          <w:delText>,</w:delText>
        </w:r>
        <w:r w:rsidR="006473A5" w:rsidDel="00833957">
          <w:rPr>
            <w:rFonts w:ascii="Calibri" w:hAnsi="Calibri" w:cs="Tahoma"/>
            <w:bCs/>
          </w:rPr>
          <w:delText xml:space="preserve"> </w:delText>
        </w:r>
      </w:del>
      <w:r w:rsidR="006473A5">
        <w:rPr>
          <w:rFonts w:ascii="Calibri" w:hAnsi="Calibri" w:cs="Tahoma"/>
          <w:bCs/>
        </w:rPr>
        <w:t>TE porabi</w:t>
      </w:r>
      <w:r w:rsidR="005A3ECD">
        <w:rPr>
          <w:rFonts w:ascii="Calibri" w:hAnsi="Calibri" w:cs="Tahoma"/>
          <w:bCs/>
        </w:rPr>
        <w:t>jo</w:t>
      </w:r>
      <w:r w:rsidRPr="00696342">
        <w:rPr>
          <w:rFonts w:ascii="Calibri" w:hAnsi="Calibri" w:cs="Tahoma"/>
          <w:bCs/>
        </w:rPr>
        <w:t xml:space="preserve"> do 7% proizvedene moči, kar </w:t>
      </w:r>
      <w:r w:rsidR="007A7032">
        <w:rPr>
          <w:rFonts w:ascii="Calibri" w:hAnsi="Calibri" w:cs="Tahoma"/>
          <w:bCs/>
        </w:rPr>
        <w:t>lahko</w:t>
      </w:r>
      <w:r w:rsidRPr="00696342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>vključimo</w:t>
      </w:r>
      <w:r w:rsidR="003E4AF1">
        <w:rPr>
          <w:rFonts w:ascii="Calibri" w:hAnsi="Calibri" w:cs="Tahoma"/>
          <w:bCs/>
        </w:rPr>
        <w:t xml:space="preserve"> v </w:t>
      </w:r>
      <w:r w:rsidR="00702CB3">
        <w:rPr>
          <w:rFonts w:ascii="Calibri" w:hAnsi="Calibri" w:cs="Tahoma"/>
          <w:bCs/>
        </w:rPr>
        <w:t xml:space="preserve">skupni </w:t>
      </w:r>
      <w:r w:rsidR="003E4AF1">
        <w:rPr>
          <w:rFonts w:ascii="Calibri" w:hAnsi="Calibri" w:cs="Tahoma"/>
          <w:bCs/>
        </w:rPr>
        <w:t>izkoristek.[1]</w:t>
      </w:r>
    </w:p>
    <w:p w14:paraId="336EC7F7" w14:textId="66B978A9" w:rsidR="003E4AF1" w:rsidRDefault="003E4AF1" w:rsidP="005D2ECA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lr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lr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gen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</w:t>
      </w:r>
      <w:r w:rsidR="007A7032">
        <w:rPr>
          <w:rFonts w:ascii="Calibri" w:hAnsi="Calibri" w:cs="Tahoma"/>
          <w:bCs/>
        </w:rPr>
        <w:t>19</w:t>
      </w:r>
      <w:r>
        <w:rPr>
          <w:rFonts w:ascii="Calibri" w:hAnsi="Calibri" w:cs="Tahoma"/>
          <w:bCs/>
        </w:rPr>
        <w:t>)</w:t>
      </w:r>
    </w:p>
    <w:p w14:paraId="7456D929" w14:textId="091E02AC" w:rsidR="006473A5" w:rsidRDefault="00016DA7" w:rsidP="005D2ECA">
      <w:pPr>
        <w:spacing w:before="80" w:after="80"/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lr</m:t>
            </m:r>
          </m:sub>
        </m:sSub>
      </m:oMath>
      <w:r w:rsidR="006473A5">
        <w:rPr>
          <w:rFonts w:ascii="Calibri" w:hAnsi="Calibri" w:cs="Tahoma"/>
          <w:bCs/>
        </w:rPr>
        <w:t xml:space="preserve"> predstavlja moč lastne porabe,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</m:oMath>
      <w:r w:rsidR="006473A5">
        <w:rPr>
          <w:rFonts w:ascii="Calibri" w:hAnsi="Calibri" w:cs="Tahoma"/>
          <w:bCs/>
        </w:rPr>
        <w:t xml:space="preserve"> pa proizvedeno električno moč </w:t>
      </w:r>
      <w:r w:rsidR="00702CB3">
        <w:rPr>
          <w:rFonts w:ascii="Calibri" w:hAnsi="Calibri" w:cs="Tahoma"/>
          <w:bCs/>
        </w:rPr>
        <w:t>generatorja</w:t>
      </w:r>
      <w:r w:rsidR="006473A5">
        <w:rPr>
          <w:rFonts w:ascii="Calibri" w:hAnsi="Calibri" w:cs="Tahoma"/>
          <w:bCs/>
        </w:rPr>
        <w:t>.</w:t>
      </w:r>
    </w:p>
    <w:p w14:paraId="3BFA2965" w14:textId="77777777" w:rsidR="00BC5CBF" w:rsidRDefault="00BC5CBF" w:rsidP="005D2ECA">
      <w:pPr>
        <w:pStyle w:val="Naslov1"/>
        <w:spacing w:before="240"/>
      </w:pPr>
      <w:r>
        <w:t>Rezultati pregleda literature</w:t>
      </w:r>
    </w:p>
    <w:p w14:paraId="0712D94B" w14:textId="50248B5D" w:rsidR="00FB71D4" w:rsidRPr="00FB71D4" w:rsidRDefault="00702CB3" w:rsidP="00FB71D4">
      <w:r>
        <w:t>Ob poznavanju izkoristkov</w:t>
      </w:r>
      <w:r w:rsidR="00FB71D4">
        <w:t xml:space="preserve"> posameznega dela </w:t>
      </w:r>
      <w:del w:id="46" w:author="RU Ucilnica FGG" w:date="2016-11-02T10:20:00Z">
        <w:r w:rsidR="00FB71D4" w:rsidDel="00833957">
          <w:delText>termoelektrarne</w:delText>
        </w:r>
      </w:del>
      <w:ins w:id="47" w:author="RU Ucilnica FGG" w:date="2016-11-02T10:20:00Z">
        <w:r w:rsidR="00833957">
          <w:t>TE</w:t>
        </w:r>
      </w:ins>
      <w:r w:rsidR="00FB71D4">
        <w:t xml:space="preserve">, lahko izračunamo </w:t>
      </w:r>
      <w:r w:rsidR="00E92321">
        <w:rPr>
          <w:rFonts w:ascii="Calibri" w:hAnsi="Calibri" w:cs="Tahoma"/>
          <w:bCs/>
        </w:rPr>
        <w:t xml:space="preserve">skupni </w:t>
      </w:r>
      <w:r w:rsidR="00FB71D4">
        <w:t xml:space="preserve">izkoristek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TE</m:t>
            </m:r>
          </m:sub>
        </m:sSub>
      </m:oMath>
      <w:r w:rsidR="00FB71D4">
        <w:t>.</w:t>
      </w:r>
    </w:p>
    <w:p w14:paraId="7926BE4D" w14:textId="0B7F6796" w:rsidR="005C305F" w:rsidRDefault="006473A5" w:rsidP="006473A5">
      <w:pPr>
        <w:spacing w:before="80" w:after="80"/>
        <w:rPr>
          <w:rFonts w:ascii="Cambria Math" w:hAnsi="Cambria Math" w:cs="Tahoma"/>
          <w:bCs/>
        </w:rPr>
      </w:pPr>
      <w:r>
        <w:rPr>
          <w:bCs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TE</m:t>
            </m:r>
          </m:sub>
        </m:sSub>
        <m:r>
          <w:rPr>
            <w:rFonts w:ascii="Cambria Math" w:hAnsi="Cambria Math" w:cs="Tahoma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ahoma"/>
                <w:i/>
              </w:rPr>
            </m:ctrlPr>
          </m:naryPr>
          <m:sub>
            <m:r>
              <w:rPr>
                <w:rFonts w:ascii="Cambria Math" w:hAnsi="Cambria Math" w:cs="Tahoma"/>
              </w:rPr>
              <m:t>i</m:t>
            </m:r>
          </m:sub>
          <m:sup>
            <m:r>
              <w:rPr>
                <w:rFonts w:ascii="Cambria Math" w:hAnsi="Cambria Math" w:cs="Tahom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η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e>
        </m:nary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 xml:space="preserve">kp 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ξ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k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not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meh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gen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lr</m:t>
            </m:r>
          </m:sub>
        </m:sSub>
      </m:oMath>
      <w:r w:rsidR="00BC5CBF">
        <w:rPr>
          <w:rFonts w:ascii="Cambria Math" w:hAnsi="Cambria Math" w:cs="Tahoma"/>
          <w:bCs/>
        </w:rPr>
        <w:tab/>
        <w:t>(2</w:t>
      </w:r>
      <w:r w:rsidR="007A7032">
        <w:rPr>
          <w:rFonts w:ascii="Cambria Math" w:hAnsi="Cambria Math" w:cs="Tahoma"/>
          <w:bCs/>
        </w:rPr>
        <w:t>0</w:t>
      </w:r>
      <w:r w:rsidR="00BC5CBF">
        <w:rPr>
          <w:rFonts w:ascii="Cambria Math" w:hAnsi="Cambria Math" w:cs="Tahoma"/>
          <w:bCs/>
        </w:rPr>
        <w:t>)</w:t>
      </w:r>
    </w:p>
    <w:p w14:paraId="31B5A87B" w14:textId="210CFCBA" w:rsidR="00702CB3" w:rsidRDefault="00702CB3" w:rsidP="00702CB3">
      <w:pPr>
        <w:spacing w:before="80" w:after="80"/>
        <w:rPr>
          <w:rFonts w:ascii="Cambria Math" w:hAnsi="Cambria Math" w:cs="Tahoma"/>
          <w:bCs/>
        </w:rPr>
      </w:pPr>
      <w:r>
        <w:rPr>
          <w:rFonts w:ascii="Cambria Math" w:hAnsi="Cambria Math" w:cs="Tahoma"/>
          <w:bCs/>
        </w:rPr>
        <w:tab/>
        <w:t>Vrednosti izkoristkov posameznih delov TE so prikazani v tabeli 1.</w:t>
      </w:r>
    </w:p>
    <w:p w14:paraId="5B627C02" w14:textId="77777777" w:rsidR="00BC5CBF" w:rsidRDefault="00BC5CBF" w:rsidP="00BC5CBF">
      <w:pPr>
        <w:pStyle w:val="Napis"/>
        <w:keepNext/>
      </w:pPr>
      <w:r w:rsidRPr="003E4AF1">
        <w:rPr>
          <w:rFonts w:ascii="Calibri" w:hAnsi="Calibri" w:cs="Tahoma"/>
          <w:bCs/>
          <w:i/>
          <w:szCs w:val="18"/>
        </w:rPr>
        <w:t xml:space="preserve">Tabela </w:t>
      </w:r>
      <w:r w:rsidRPr="003E4AF1">
        <w:rPr>
          <w:rFonts w:ascii="Calibri" w:hAnsi="Calibri" w:cs="Tahoma"/>
          <w:bCs/>
          <w:i/>
          <w:szCs w:val="18"/>
        </w:rPr>
        <w:fldChar w:fldCharType="begin"/>
      </w:r>
      <w:r w:rsidRPr="003E4AF1">
        <w:rPr>
          <w:rFonts w:ascii="Calibri" w:hAnsi="Calibri" w:cs="Tahoma"/>
          <w:bCs/>
          <w:i/>
          <w:szCs w:val="18"/>
        </w:rPr>
        <w:instrText xml:space="preserve"> SEQ Tabela \* ARABIC </w:instrText>
      </w:r>
      <w:r w:rsidRPr="003E4AF1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1</w:t>
      </w:r>
      <w:r w:rsidRPr="003E4AF1">
        <w:rPr>
          <w:rFonts w:ascii="Calibri" w:hAnsi="Calibri" w:cs="Tahoma"/>
          <w:bCs/>
          <w:i/>
          <w:szCs w:val="18"/>
        </w:rPr>
        <w:fldChar w:fldCharType="end"/>
      </w:r>
      <w:r>
        <w:rPr>
          <w:rFonts w:ascii="Calibri" w:hAnsi="Calibri" w:cs="Tahoma"/>
          <w:bCs/>
          <w:i/>
          <w:szCs w:val="18"/>
        </w:rPr>
        <w:t>.</w:t>
      </w:r>
      <w:r w:rsidRPr="001D0F19">
        <w:rPr>
          <w:rFonts w:ascii="Calibri" w:hAnsi="Calibri" w:cs="Tahoma"/>
          <w:bCs/>
          <w:i/>
          <w:szCs w:val="18"/>
        </w:rPr>
        <w:t xml:space="preserve"> Razpon izkoristkov</w:t>
      </w:r>
      <w:r w:rsidR="00FB71D4">
        <w:rPr>
          <w:rFonts w:ascii="Calibri" w:hAnsi="Calibri" w:cs="Tahoma"/>
          <w:bCs/>
          <w:i/>
          <w:szCs w:val="18"/>
        </w:rPr>
        <w:t xml:space="preserve"> posameznega dela termoelektrarne</w:t>
      </w:r>
      <w:r w:rsidRPr="001D0F19">
        <w:rPr>
          <w:rFonts w:ascii="Calibri" w:hAnsi="Calibri" w:cs="Tahoma"/>
          <w:bCs/>
          <w:i/>
          <w:szCs w:val="18"/>
        </w:rPr>
        <w:t>[1]</w:t>
      </w:r>
    </w:p>
    <w:tbl>
      <w:tblPr>
        <w:tblStyle w:val="TableGrid"/>
        <w:tblW w:w="0" w:type="auto"/>
        <w:tblInd w:w="-10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9" w:type="dxa"/>
          <w:left w:w="142" w:type="dxa"/>
          <w:right w:w="88" w:type="dxa"/>
        </w:tblCellMar>
        <w:tblLook w:val="04A0" w:firstRow="1" w:lastRow="0" w:firstColumn="1" w:lastColumn="0" w:noHBand="0" w:noVBand="1"/>
      </w:tblPr>
      <w:tblGrid>
        <w:gridCol w:w="953"/>
        <w:gridCol w:w="3690"/>
      </w:tblGrid>
      <w:tr w:rsidR="005A3ECD" w:rsidRPr="005D2ECA" w14:paraId="7FF8E019" w14:textId="77777777" w:rsidTr="005D2ECA">
        <w:trPr>
          <w:trHeight w:val="422"/>
        </w:trPr>
        <w:tc>
          <w:tcPr>
            <w:tcW w:w="0" w:type="auto"/>
          </w:tcPr>
          <w:p w14:paraId="6C3C4A17" w14:textId="77777777" w:rsidR="005A3ECD" w:rsidRPr="005D2ECA" w:rsidRDefault="005A3ECD" w:rsidP="00C445D6">
            <w:pPr>
              <w:jc w:val="left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Izkoristek </w:t>
            </w:r>
          </w:p>
        </w:tc>
        <w:tc>
          <w:tcPr>
            <w:tcW w:w="0" w:type="auto"/>
          </w:tcPr>
          <w:p w14:paraId="5FF34DBD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Vrednost </w:t>
            </w:r>
          </w:p>
        </w:tc>
      </w:tr>
      <w:tr w:rsidR="005A3ECD" w:rsidRPr="005D2ECA" w14:paraId="4F7B960B" w14:textId="77777777" w:rsidTr="005D2ECA">
        <w:trPr>
          <w:trHeight w:val="425"/>
        </w:trPr>
        <w:tc>
          <w:tcPr>
            <w:tcW w:w="0" w:type="auto"/>
          </w:tcPr>
          <w:p w14:paraId="09BA17F2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kp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14:paraId="433551F1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0.48-0.65 </w:t>
            </w:r>
          </w:p>
        </w:tc>
      </w:tr>
      <w:tr w:rsidR="005A3ECD" w:rsidRPr="005D2ECA" w14:paraId="2DBD234A" w14:textId="77777777" w:rsidTr="005D2ECA">
        <w:trPr>
          <w:trHeight w:val="425"/>
        </w:trPr>
        <w:tc>
          <w:tcPr>
            <w:tcW w:w="0" w:type="auto"/>
          </w:tcPr>
          <w:p w14:paraId="53381669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črp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9C0A1FF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0.70-0.90 </w:t>
            </w:r>
          </w:p>
        </w:tc>
      </w:tr>
      <w:tr w:rsidR="005A3ECD" w:rsidRPr="005D2ECA" w14:paraId="51F298BD" w14:textId="77777777" w:rsidTr="005D2ECA">
        <w:trPr>
          <w:trHeight w:val="422"/>
        </w:trPr>
        <w:tc>
          <w:tcPr>
            <w:tcW w:w="0" w:type="auto"/>
          </w:tcPr>
          <w:p w14:paraId="4BFF9570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k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714D570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0.82-0.90 </w:t>
            </w:r>
          </w:p>
        </w:tc>
      </w:tr>
      <w:tr w:rsidR="005A3ECD" w:rsidRPr="005D2ECA" w14:paraId="6D3A356B" w14:textId="77777777" w:rsidTr="005D2ECA">
        <w:trPr>
          <w:trHeight w:val="425"/>
        </w:trPr>
        <w:tc>
          <w:tcPr>
            <w:tcW w:w="0" w:type="auto"/>
          </w:tcPr>
          <w:p w14:paraId="62DA65B2" w14:textId="77777777" w:rsidR="005A3ECD" w:rsidRPr="005D2ECA" w:rsidRDefault="005A3ECD" w:rsidP="00BC5CBF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ξ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k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 xml:space="preserve"> </w:t>
            </w:r>
          </w:p>
        </w:tc>
        <w:tc>
          <w:tcPr>
            <w:tcW w:w="0" w:type="auto"/>
          </w:tcPr>
          <w:p w14:paraId="6F7C521A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~0.85 </w:t>
            </w:r>
          </w:p>
        </w:tc>
      </w:tr>
      <w:tr w:rsidR="005A3ECD" w:rsidRPr="005D2ECA" w14:paraId="527C71EA" w14:textId="77777777" w:rsidTr="005D2ECA">
        <w:trPr>
          <w:trHeight w:val="425"/>
        </w:trPr>
        <w:tc>
          <w:tcPr>
            <w:tcW w:w="0" w:type="auto"/>
          </w:tcPr>
          <w:p w14:paraId="6D2030F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not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70397E7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0.85-0.90 </w:t>
            </w:r>
          </w:p>
        </w:tc>
      </w:tr>
      <w:tr w:rsidR="005A3ECD" w:rsidRPr="005D2ECA" w14:paraId="67D517A1" w14:textId="77777777" w:rsidTr="005D2ECA">
        <w:trPr>
          <w:trHeight w:val="422"/>
        </w:trPr>
        <w:tc>
          <w:tcPr>
            <w:tcW w:w="0" w:type="auto"/>
          </w:tcPr>
          <w:p w14:paraId="0B2B027D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meh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C0B3F25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0.95 </w:t>
            </w:r>
          </w:p>
        </w:tc>
      </w:tr>
      <w:tr w:rsidR="005A3ECD" w:rsidRPr="005D2ECA" w14:paraId="5724645C" w14:textId="77777777" w:rsidTr="005D2ECA">
        <w:trPr>
          <w:trHeight w:val="595"/>
        </w:trPr>
        <w:tc>
          <w:tcPr>
            <w:tcW w:w="0" w:type="auto"/>
          </w:tcPr>
          <w:p w14:paraId="74F86C41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gen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795DE19C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0.96-0.98 (če jih hladimo z vodikom) drugače 0.95-0.97 </w:t>
            </w:r>
          </w:p>
        </w:tc>
      </w:tr>
      <w:tr w:rsidR="005A3ECD" w:rsidRPr="005D2ECA" w14:paraId="7201A322" w14:textId="77777777" w:rsidTr="005D2ECA">
        <w:trPr>
          <w:trHeight w:val="422"/>
        </w:trPr>
        <w:tc>
          <w:tcPr>
            <w:tcW w:w="0" w:type="auto"/>
          </w:tcPr>
          <w:p w14:paraId="2A2B1310" w14:textId="77777777" w:rsidR="005A3ECD" w:rsidRPr="005D2ECA" w:rsidRDefault="005A3ECD" w:rsidP="00BC5CBF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lr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187070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0.92-0.97 </w:t>
            </w:r>
          </w:p>
        </w:tc>
      </w:tr>
      <w:tr w:rsidR="005A3ECD" w:rsidRPr="005D2ECA" w14:paraId="1288914F" w14:textId="77777777" w:rsidTr="005D2ECA">
        <w:trPr>
          <w:trHeight w:val="425"/>
        </w:trPr>
        <w:tc>
          <w:tcPr>
            <w:tcW w:w="0" w:type="auto"/>
          </w:tcPr>
          <w:p w14:paraId="43DC3F4B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TE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14:paraId="7375087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0.35-0.44 </w:t>
            </w:r>
          </w:p>
        </w:tc>
      </w:tr>
    </w:tbl>
    <w:p w14:paraId="1C3B34C8" w14:textId="77777777" w:rsidR="00BC5CBF" w:rsidRDefault="00BC5CBF" w:rsidP="005D2ECA">
      <w:pPr>
        <w:pStyle w:val="Naslov1"/>
        <w:spacing w:before="240"/>
      </w:pPr>
      <w:r>
        <w:lastRenderedPageBreak/>
        <w:t>Razprava</w:t>
      </w:r>
    </w:p>
    <w:p w14:paraId="6EABFCE6" w14:textId="5855B9C1" w:rsidR="00702CB3" w:rsidRDefault="006473A5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V tabeli 1 vidimo </w:t>
      </w:r>
      <w:r w:rsidR="005A3ECD">
        <w:rPr>
          <w:rFonts w:ascii="Calibri" w:hAnsi="Calibri" w:cs="Tahoma"/>
          <w:bCs/>
        </w:rPr>
        <w:t>približne</w:t>
      </w:r>
      <w:r>
        <w:rPr>
          <w:rFonts w:ascii="Calibri" w:hAnsi="Calibri" w:cs="Tahoma"/>
          <w:bCs/>
        </w:rPr>
        <w:t xml:space="preserve"> izkoristke</w:t>
      </w:r>
      <w:r w:rsidR="00FB71D4">
        <w:rPr>
          <w:rFonts w:ascii="Calibri" w:hAnsi="Calibri" w:cs="Tahoma"/>
          <w:bCs/>
        </w:rPr>
        <w:t xml:space="preserve">, ki najbolj vplivajo na </w:t>
      </w:r>
      <w:r w:rsidR="00E92321">
        <w:rPr>
          <w:rFonts w:ascii="Calibri" w:hAnsi="Calibri" w:cs="Tahoma"/>
          <w:bCs/>
        </w:rPr>
        <w:t xml:space="preserve">skupni </w:t>
      </w:r>
      <w:r w:rsidR="00FB71D4">
        <w:rPr>
          <w:rFonts w:ascii="Calibri" w:hAnsi="Calibri" w:cs="Tahoma"/>
          <w:bCs/>
        </w:rPr>
        <w:t xml:space="preserve">izkoristek </w:t>
      </w:r>
      <w:del w:id="48" w:author="RU Ucilnica FGG" w:date="2016-11-02T10:21:00Z">
        <w:r w:rsidR="00FB71D4" w:rsidDel="00833957">
          <w:rPr>
            <w:rFonts w:ascii="Calibri" w:hAnsi="Calibri" w:cs="Tahoma"/>
            <w:bCs/>
          </w:rPr>
          <w:delText>termoelektrarne</w:delText>
        </w:r>
      </w:del>
      <w:ins w:id="49" w:author="RU Ucilnica FGG" w:date="2016-11-02T10:21:00Z">
        <w:r w:rsidR="00833957">
          <w:rPr>
            <w:rFonts w:ascii="Calibri" w:hAnsi="Calibri" w:cs="Tahoma"/>
            <w:bCs/>
          </w:rPr>
          <w:t>TE</w:t>
        </w:r>
      </w:ins>
      <w:r w:rsidR="00FB71D4">
        <w:rPr>
          <w:rFonts w:ascii="Calibri" w:hAnsi="Calibri" w:cs="Tahoma"/>
          <w:bCs/>
        </w:rPr>
        <w:t xml:space="preserve">. </w:t>
      </w:r>
      <w:del w:id="50" w:author="RU Ucilnica FGG" w:date="2016-11-02T10:22:00Z">
        <w:r w:rsidR="00FB71D4" w:rsidDel="00833957">
          <w:rPr>
            <w:rFonts w:ascii="Calibri" w:hAnsi="Calibri" w:cs="Tahoma"/>
            <w:bCs/>
          </w:rPr>
          <w:delText>Najbolj ne iz</w:delText>
        </w:r>
        <w:r w:rsidDel="00833957">
          <w:rPr>
            <w:rFonts w:ascii="Calibri" w:hAnsi="Calibri" w:cs="Tahoma"/>
            <w:bCs/>
          </w:rPr>
          <w:delText>s</w:delText>
        </w:r>
        <w:r w:rsidR="00FB71D4" w:rsidDel="00833957">
          <w:rPr>
            <w:rFonts w:ascii="Calibri" w:hAnsi="Calibri" w:cs="Tahoma"/>
            <w:bCs/>
          </w:rPr>
          <w:delText>topa kakšen poseben del termoelektrarne</w:delText>
        </w:r>
        <w:r w:rsidDel="00833957">
          <w:rPr>
            <w:rFonts w:ascii="Calibri" w:hAnsi="Calibri" w:cs="Tahoma"/>
            <w:bCs/>
          </w:rPr>
          <w:delText>,</w:delText>
        </w:r>
        <w:r w:rsidR="00FB71D4" w:rsidDel="00833957">
          <w:rPr>
            <w:rFonts w:ascii="Calibri" w:hAnsi="Calibri" w:cs="Tahoma"/>
            <w:bCs/>
          </w:rPr>
          <w:delText xml:space="preserve"> amp</w:delText>
        </w:r>
        <w:r w:rsidR="00702CB3" w:rsidDel="00833957">
          <w:rPr>
            <w:rFonts w:ascii="Calibri" w:hAnsi="Calibri" w:cs="Tahoma"/>
            <w:bCs/>
          </w:rPr>
          <w:delText>ak izkoristek krožnega procesa.</w:delText>
        </w:r>
      </w:del>
      <w:ins w:id="51" w:author="RU Ucilnica FGG" w:date="2016-11-02T10:22:00Z">
        <w:r w:rsidR="00833957">
          <w:rPr>
            <w:rFonts w:ascii="Calibri" w:hAnsi="Calibri" w:cs="Tahoma"/>
            <w:bCs/>
          </w:rPr>
          <w:t>Najbolj izstopa izkoristek krožnega procesa in ne kakšen poseben del</w:t>
        </w:r>
      </w:ins>
      <w:ins w:id="52" w:author="RU Ucilnica FGG" w:date="2016-11-02T10:23:00Z">
        <w:r w:rsidR="00833957">
          <w:rPr>
            <w:rFonts w:ascii="Calibri" w:hAnsi="Calibri" w:cs="Tahoma"/>
            <w:bCs/>
          </w:rPr>
          <w:t xml:space="preserve"> </w:t>
        </w:r>
        <w:commentRangeStart w:id="53"/>
        <w:r w:rsidR="00833957">
          <w:rPr>
            <w:rFonts w:ascii="Calibri" w:hAnsi="Calibri" w:cs="Tahoma"/>
            <w:bCs/>
          </w:rPr>
          <w:t>TE</w:t>
        </w:r>
        <w:commentRangeEnd w:id="53"/>
        <w:r w:rsidR="00833957">
          <w:rPr>
            <w:rStyle w:val="Pripombasklic"/>
          </w:rPr>
          <w:commentReference w:id="53"/>
        </w:r>
        <w:r w:rsidR="00833957">
          <w:rPr>
            <w:rFonts w:ascii="Calibri" w:hAnsi="Calibri" w:cs="Tahoma"/>
            <w:bCs/>
          </w:rPr>
          <w:t>.</w:t>
        </w:r>
      </w:ins>
    </w:p>
    <w:p w14:paraId="26648F29" w14:textId="0BD0E9FA" w:rsidR="00BC5CBF" w:rsidRPr="00696342" w:rsidRDefault="00702CB3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127BEF">
        <w:rPr>
          <w:rFonts w:ascii="Calibri" w:hAnsi="Calibri" w:cs="Tahoma"/>
          <w:bCs/>
        </w:rPr>
        <w:t xml:space="preserve">Načrtovalci elektrarne so posamezne dele </w:t>
      </w:r>
      <w:proofErr w:type="spellStart"/>
      <w:r w:rsidR="00127BEF">
        <w:rPr>
          <w:rFonts w:ascii="Calibri" w:hAnsi="Calibri" w:cs="Tahoma"/>
          <w:bCs/>
        </w:rPr>
        <w:t>optimirali</w:t>
      </w:r>
      <w:proofErr w:type="spellEnd"/>
      <w:r w:rsidR="00127BEF">
        <w:rPr>
          <w:rFonts w:ascii="Calibri" w:hAnsi="Calibri" w:cs="Tahoma"/>
          <w:bCs/>
        </w:rPr>
        <w:t xml:space="preserve">, pri krožnem procesu pa je </w:t>
      </w:r>
      <w:proofErr w:type="spellStart"/>
      <w:r w:rsidR="00127BEF">
        <w:rPr>
          <w:rFonts w:ascii="Calibri" w:hAnsi="Calibri" w:cs="Tahoma"/>
          <w:bCs/>
        </w:rPr>
        <w:t>kjučna</w:t>
      </w:r>
      <w:proofErr w:type="spellEnd"/>
      <w:r w:rsidR="00127BEF">
        <w:rPr>
          <w:rFonts w:ascii="Calibri" w:hAnsi="Calibri" w:cs="Tahoma"/>
          <w:bCs/>
        </w:rPr>
        <w:t xml:space="preserve"> termodinamika tekočin. Za boljši izkoristek bi morali </w:t>
      </w:r>
      <w:r w:rsidR="00FB71D4">
        <w:rPr>
          <w:rFonts w:ascii="Calibri" w:hAnsi="Calibri" w:cs="Tahoma"/>
          <w:bCs/>
        </w:rPr>
        <w:t xml:space="preserve"> </w:t>
      </w:r>
      <w:r w:rsidR="00127BEF">
        <w:rPr>
          <w:rFonts w:ascii="Calibri" w:hAnsi="Calibri" w:cs="Tahoma"/>
          <w:bCs/>
        </w:rPr>
        <w:t>vod</w:t>
      </w:r>
      <w:r w:rsidR="005A3ECD">
        <w:rPr>
          <w:rFonts w:ascii="Calibri" w:hAnsi="Calibri" w:cs="Tahoma"/>
          <w:bCs/>
        </w:rPr>
        <w:t>i</w:t>
      </w:r>
      <w:r w:rsidR="00127BEF">
        <w:rPr>
          <w:rFonts w:ascii="Calibri" w:hAnsi="Calibri" w:cs="Tahoma"/>
          <w:bCs/>
        </w:rPr>
        <w:t xml:space="preserve"> </w:t>
      </w:r>
      <w:r w:rsidR="005A3ECD">
        <w:rPr>
          <w:rFonts w:ascii="Calibri" w:hAnsi="Calibri" w:cs="Tahoma"/>
          <w:bCs/>
        </w:rPr>
        <w:t>odvzeti čim več entalpije</w:t>
      </w:r>
      <w:ins w:id="54" w:author="RU Ucilnica FGG" w:date="2016-11-02T10:23:00Z">
        <w:r w:rsidR="00833957">
          <w:rPr>
            <w:rFonts w:ascii="Calibri" w:hAnsi="Calibri" w:cs="Tahoma"/>
            <w:bCs/>
          </w:rPr>
          <w:t xml:space="preserve"> </w:t>
        </w:r>
      </w:ins>
      <w:r w:rsidR="005A3ECD">
        <w:rPr>
          <w:rFonts w:ascii="Calibri" w:hAnsi="Calibri" w:cs="Tahoma"/>
          <w:bCs/>
        </w:rPr>
        <w:t xml:space="preserve">(najbolje bi bilo entalpija v točki 3 na sliki 1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→0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kJ</m:t>
            </m:r>
          </m:num>
          <m:den>
            <m:r>
              <w:rPr>
                <w:rFonts w:ascii="Cambria Math" w:hAnsi="Cambria Math" w:cs="Tahoma"/>
              </w:rPr>
              <m:t>kg</m:t>
            </m:r>
          </m:den>
        </m:f>
      </m:oMath>
      <w:r w:rsidR="005A3ECD">
        <w:rPr>
          <w:rFonts w:ascii="Calibri" w:hAnsi="Calibri" w:cs="Tahoma"/>
          <w:bCs/>
        </w:rPr>
        <w:t>)</w:t>
      </w:r>
      <w:r w:rsidR="00127BEF">
        <w:rPr>
          <w:rFonts w:ascii="Calibri" w:hAnsi="Calibri" w:cs="Tahoma"/>
          <w:bCs/>
        </w:rPr>
        <w:t xml:space="preserve">. </w:t>
      </w:r>
      <w:del w:id="55" w:author="RU Ucilnica FGG" w:date="2016-11-02T10:24:00Z">
        <w:r w:rsidR="00127BEF" w:rsidDel="00833957">
          <w:rPr>
            <w:rFonts w:ascii="Calibri" w:hAnsi="Calibri" w:cs="Tahoma"/>
            <w:bCs/>
          </w:rPr>
          <w:delText>To pa je z uporabo vode nemogoče doseči</w:delText>
        </w:r>
      </w:del>
      <w:ins w:id="56" w:author="RU Ucilnica FGG" w:date="2016-11-02T10:24:00Z">
        <w:r w:rsidR="00833957">
          <w:rPr>
            <w:rFonts w:ascii="Calibri" w:hAnsi="Calibri" w:cs="Tahoma"/>
            <w:bCs/>
          </w:rPr>
          <w:t>Z uporabo vode je to nemogoče doseči, saj</w:t>
        </w:r>
      </w:ins>
      <w:r w:rsidR="00127BEF">
        <w:rPr>
          <w:rFonts w:ascii="Calibri" w:hAnsi="Calibri" w:cs="Tahoma"/>
          <w:bCs/>
        </w:rPr>
        <w:t xml:space="preserve"> </w:t>
      </w:r>
      <w:del w:id="57" w:author="RU Ucilnica FGG" w:date="2016-11-02T10:24:00Z">
        <w:r w:rsidR="00127BEF" w:rsidDel="00833957">
          <w:rPr>
            <w:rFonts w:ascii="Calibri" w:hAnsi="Calibri" w:cs="Tahoma"/>
            <w:bCs/>
          </w:rPr>
          <w:delText>(</w:delText>
        </w:r>
      </w:del>
      <w:r w:rsidR="00127BEF">
        <w:rPr>
          <w:rFonts w:ascii="Calibri" w:hAnsi="Calibri" w:cs="Tahoma"/>
          <w:bCs/>
        </w:rPr>
        <w:t>voda pri 273</w:t>
      </w:r>
      <w:r w:rsidR="00743498">
        <w:rPr>
          <w:rFonts w:ascii="Calibri" w:hAnsi="Calibri" w:cs="Tahoma"/>
          <w:bCs/>
        </w:rPr>
        <w:t> </w:t>
      </w:r>
      <w:r w:rsidR="00127BEF">
        <w:rPr>
          <w:rFonts w:ascii="Calibri" w:hAnsi="Calibri" w:cs="Tahoma"/>
          <w:bCs/>
        </w:rPr>
        <w:t>K</w:t>
      </w:r>
      <w:r w:rsidR="002E5EE5" w:rsidRPr="002E5EE5">
        <w:rPr>
          <w:rFonts w:ascii="Calibri" w:hAnsi="Calibri" w:cs="Tahoma"/>
          <w:bCs/>
        </w:rPr>
        <w:t xml:space="preserve"> </w:t>
      </w:r>
      <w:r w:rsidR="002E5EE5">
        <w:rPr>
          <w:rFonts w:ascii="Calibri" w:hAnsi="Calibri" w:cs="Tahoma"/>
          <w:bCs/>
        </w:rPr>
        <w:t>pri normalnem zračnem tlaku,</w:t>
      </w:r>
      <w:r w:rsidR="00127BEF">
        <w:rPr>
          <w:rFonts w:ascii="Calibri" w:hAnsi="Calibri" w:cs="Tahoma"/>
          <w:bCs/>
        </w:rPr>
        <w:t xml:space="preserve"> začne prehajati v trdo agregatno stanje</w:t>
      </w:r>
      <w:del w:id="58" w:author="RU Ucilnica FGG" w:date="2016-11-02T10:24:00Z">
        <w:r w:rsidR="00127BEF" w:rsidDel="00833957">
          <w:rPr>
            <w:rFonts w:ascii="Calibri" w:hAnsi="Calibri" w:cs="Tahoma"/>
            <w:bCs/>
          </w:rPr>
          <w:delText>)</w:delText>
        </w:r>
      </w:del>
      <w:r w:rsidR="00127BEF">
        <w:rPr>
          <w:rFonts w:ascii="Calibri" w:hAnsi="Calibri" w:cs="Tahoma"/>
          <w:bCs/>
        </w:rPr>
        <w:t>.</w:t>
      </w:r>
    </w:p>
    <w:p w14:paraId="7AD4DBB4" w14:textId="77777777" w:rsidR="00696342" w:rsidRPr="00C156E5" w:rsidRDefault="00696342" w:rsidP="005D2ECA">
      <w:pPr>
        <w:pStyle w:val="Naslov1"/>
        <w:spacing w:before="240"/>
      </w:pPr>
      <w:bookmarkStart w:id="59" w:name="_Toc19817"/>
      <w:r w:rsidRPr="00C156E5">
        <w:t xml:space="preserve">Zaključek </w:t>
      </w:r>
      <w:bookmarkEnd w:id="59"/>
    </w:p>
    <w:p w14:paraId="52FD70FD" w14:textId="22863A25" w:rsidR="00850302" w:rsidRPr="00F267A2" w:rsidRDefault="00127BEF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Na končni rezultat najbolj vpliva termodinamika vode. Ljudje</w:t>
      </w:r>
      <w:del w:id="60" w:author="RU Ucilnica FGG" w:date="2016-11-02T10:24:00Z">
        <w:r w:rsidDel="00833957">
          <w:rPr>
            <w:rFonts w:ascii="Calibri" w:hAnsi="Calibri" w:cs="Tahoma"/>
            <w:bCs/>
          </w:rPr>
          <w:delText>,</w:delText>
        </w:r>
      </w:del>
      <w:r>
        <w:rPr>
          <w:rFonts w:ascii="Calibri" w:hAnsi="Calibri" w:cs="Tahoma"/>
          <w:bCs/>
        </w:rPr>
        <w:t xml:space="preserve"> </w:t>
      </w:r>
      <w:proofErr w:type="spellStart"/>
      <w:r>
        <w:rPr>
          <w:rFonts w:ascii="Calibri" w:hAnsi="Calibri" w:cs="Tahoma"/>
          <w:bCs/>
        </w:rPr>
        <w:t>ponavadi</w:t>
      </w:r>
      <w:proofErr w:type="spellEnd"/>
      <w:r>
        <w:rPr>
          <w:rFonts w:ascii="Calibri" w:hAnsi="Calibri" w:cs="Tahoma"/>
          <w:bCs/>
        </w:rPr>
        <w:t xml:space="preserve"> poznajo </w:t>
      </w:r>
      <w:r w:rsidR="000D474B">
        <w:rPr>
          <w:rFonts w:ascii="Calibri" w:hAnsi="Calibri" w:cs="Tahoma"/>
          <w:bCs/>
        </w:rPr>
        <w:t xml:space="preserve">samo </w:t>
      </w:r>
      <w:r>
        <w:rPr>
          <w:rFonts w:ascii="Calibri" w:hAnsi="Calibri" w:cs="Tahoma"/>
          <w:bCs/>
        </w:rPr>
        <w:t>podatek o sku</w:t>
      </w:r>
      <w:r w:rsidR="002E5EE5">
        <w:rPr>
          <w:rFonts w:ascii="Calibri" w:hAnsi="Calibri" w:cs="Tahoma"/>
          <w:bCs/>
        </w:rPr>
        <w:t xml:space="preserve">pnem izkoristku </w:t>
      </w:r>
      <w:del w:id="61" w:author="RU Ucilnica FGG" w:date="2016-11-02T10:24:00Z">
        <w:r w:rsidR="002E5EE5" w:rsidDel="00833957">
          <w:rPr>
            <w:rFonts w:ascii="Calibri" w:hAnsi="Calibri" w:cs="Tahoma"/>
            <w:bCs/>
          </w:rPr>
          <w:delText>termoelektrarne</w:delText>
        </w:r>
        <w:r w:rsidR="00743498" w:rsidDel="00833957">
          <w:rPr>
            <w:rFonts w:ascii="Calibri" w:hAnsi="Calibri" w:cs="Tahoma"/>
            <w:bCs/>
          </w:rPr>
          <w:delText xml:space="preserve"> </w:delText>
        </w:r>
      </w:del>
      <w:ins w:id="62" w:author="RU Ucilnica FGG" w:date="2016-11-02T10:24:00Z">
        <w:r w:rsidR="00833957">
          <w:rPr>
            <w:rFonts w:ascii="Calibri" w:hAnsi="Calibri" w:cs="Tahoma"/>
            <w:bCs/>
          </w:rPr>
          <w:t>TE</w:t>
        </w:r>
        <w:r w:rsidR="00833957">
          <w:rPr>
            <w:rFonts w:ascii="Calibri" w:hAnsi="Calibri" w:cs="Tahoma"/>
            <w:bCs/>
          </w:rPr>
          <w:t xml:space="preserve"> </w:t>
        </w:r>
      </w:ins>
      <w:r w:rsidR="00743498">
        <w:rPr>
          <w:rFonts w:ascii="Calibri" w:hAnsi="Calibri" w:cs="Tahoma"/>
          <w:bCs/>
        </w:rPr>
        <w:t>in</w:t>
      </w:r>
      <w:r>
        <w:rPr>
          <w:rFonts w:ascii="Calibri" w:hAnsi="Calibri" w:cs="Tahoma"/>
          <w:bCs/>
        </w:rPr>
        <w:t xml:space="preserve"> mislijo</w:t>
      </w:r>
      <w:r w:rsidR="00743498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</w:rPr>
        <w:t xml:space="preserve"> da se izgube pojavljajo predvsem pri sežigu. S tem delom </w:t>
      </w:r>
      <w:r w:rsidR="00F3733F">
        <w:rPr>
          <w:rFonts w:ascii="Calibri" w:hAnsi="Calibri" w:cs="Tahoma"/>
          <w:bCs/>
        </w:rPr>
        <w:t>sem opisal</w:t>
      </w:r>
      <w:r w:rsidR="00E92321">
        <w:rPr>
          <w:rFonts w:ascii="Calibri" w:hAnsi="Calibri" w:cs="Tahoma"/>
          <w:bCs/>
        </w:rPr>
        <w:t xml:space="preserve"> dele termoelektrarne in z njim</w:t>
      </w:r>
      <w:r w:rsidR="00F3733F">
        <w:rPr>
          <w:rFonts w:ascii="Calibri" w:hAnsi="Calibri" w:cs="Tahoma"/>
          <w:bCs/>
        </w:rPr>
        <w:t xml:space="preserve"> predstavil ključni </w:t>
      </w:r>
      <w:r w:rsidR="00EB691F">
        <w:rPr>
          <w:rFonts w:ascii="Calibri" w:hAnsi="Calibri" w:cs="Tahoma"/>
          <w:bCs/>
        </w:rPr>
        <w:t>element</w:t>
      </w:r>
      <w:r w:rsidR="00F3733F">
        <w:rPr>
          <w:rFonts w:ascii="Calibri" w:hAnsi="Calibri" w:cs="Tahoma"/>
          <w:bCs/>
        </w:rPr>
        <w:t xml:space="preserve">, ki vpliva na </w:t>
      </w:r>
      <w:r w:rsidR="00E92321">
        <w:rPr>
          <w:rFonts w:ascii="Calibri" w:hAnsi="Calibri" w:cs="Tahoma"/>
          <w:bCs/>
        </w:rPr>
        <w:t xml:space="preserve">skupni </w:t>
      </w:r>
      <w:r w:rsidR="00F3733F">
        <w:rPr>
          <w:rFonts w:ascii="Calibri" w:hAnsi="Calibri" w:cs="Tahoma"/>
          <w:bCs/>
        </w:rPr>
        <w:t xml:space="preserve">izkoristek. </w:t>
      </w:r>
    </w:p>
    <w:p w14:paraId="5FE489A0" w14:textId="77777777" w:rsidR="00335AA3" w:rsidRPr="001D0F19" w:rsidRDefault="00590D3A" w:rsidP="005D2ECA">
      <w:pPr>
        <w:pStyle w:val="Naslov1"/>
        <w:numPr>
          <w:ilvl w:val="0"/>
          <w:numId w:val="0"/>
        </w:numPr>
        <w:spacing w:before="240"/>
        <w:ind w:left="284" w:hanging="284"/>
      </w:pPr>
      <w:r w:rsidRPr="001D0F19">
        <w:t>Lite</w:t>
      </w:r>
      <w:r w:rsidR="00335AA3" w:rsidRPr="001D0F19">
        <w:t>ratura</w:t>
      </w:r>
    </w:p>
    <w:p w14:paraId="5D80B8A8" w14:textId="77777777" w:rsidR="00850302" w:rsidRPr="005A3522" w:rsidRDefault="005A3522" w:rsidP="005A3522">
      <w:pPr>
        <w:tabs>
          <w:tab w:val="clear" w:pos="284"/>
          <w:tab w:val="clear" w:pos="4536"/>
        </w:tabs>
        <w:spacing w:after="60" w:line="259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[1]</w:t>
      </w:r>
      <w:r>
        <w:rPr>
          <w:rFonts w:ascii="Calibri" w:hAnsi="Calibri" w:cs="Tahoma"/>
          <w:bCs/>
        </w:rPr>
        <w:tab/>
      </w:r>
      <w:r w:rsidR="000B2515" w:rsidRPr="005A3522">
        <w:rPr>
          <w:rFonts w:ascii="Calibri" w:hAnsi="Calibri" w:cs="Tahoma"/>
          <w:bCs/>
        </w:rPr>
        <w:t xml:space="preserve">M. </w:t>
      </w:r>
      <w:proofErr w:type="spellStart"/>
      <w:r w:rsidR="000B2515">
        <w:rPr>
          <w:rFonts w:ascii="Calibri" w:hAnsi="Calibri" w:cs="Tahoma"/>
          <w:bCs/>
        </w:rPr>
        <w:t>S</w:t>
      </w:r>
      <w:r w:rsidR="000B2515" w:rsidRPr="005A3522">
        <w:rPr>
          <w:rFonts w:ascii="Calibri" w:hAnsi="Calibri" w:cs="Tahoma"/>
          <w:bCs/>
        </w:rPr>
        <w:t>ekvačnik</w:t>
      </w:r>
      <w:proofErr w:type="spellEnd"/>
      <w:r w:rsidR="000B2515" w:rsidRPr="005A3522">
        <w:rPr>
          <w:rFonts w:ascii="Calibri" w:hAnsi="Calibri" w:cs="Tahoma"/>
          <w:bCs/>
        </w:rPr>
        <w:t xml:space="preserve">, </w:t>
      </w:r>
      <w:proofErr w:type="spellStart"/>
      <w:r w:rsidR="000B2515" w:rsidRPr="005A3522">
        <w:rPr>
          <w:rFonts w:ascii="Calibri" w:hAnsi="Calibri" w:cs="Tahoma"/>
          <w:bCs/>
        </w:rPr>
        <w:t>M.Tuma</w:t>
      </w:r>
      <w:proofErr w:type="spellEnd"/>
      <w:r w:rsidR="000B2515" w:rsidRPr="005A3522">
        <w:rPr>
          <w:rFonts w:ascii="Calibri" w:hAnsi="Calibri" w:cs="Tahoma"/>
          <w:bCs/>
        </w:rPr>
        <w:t xml:space="preserve">, </w:t>
      </w:r>
      <w:r w:rsidR="00850302" w:rsidRPr="005A3522">
        <w:rPr>
          <w:rFonts w:ascii="Calibri" w:hAnsi="Calibri" w:cs="Tahoma"/>
          <w:bCs/>
        </w:rPr>
        <w:t xml:space="preserve">Energetski sistemi- preskrba z električno energijo in toploto, </w:t>
      </w:r>
      <w:r w:rsidR="000B2515">
        <w:rPr>
          <w:rFonts w:ascii="Calibri" w:hAnsi="Calibri" w:cs="Tahoma"/>
          <w:bCs/>
        </w:rPr>
        <w:t>Univerza v Ljubljani, 2004</w:t>
      </w:r>
    </w:p>
    <w:p w14:paraId="2E38F6B3" w14:textId="77777777" w:rsidR="00850302" w:rsidRPr="005A3522" w:rsidRDefault="005A3522" w:rsidP="00E56AB2">
      <w:pPr>
        <w:tabs>
          <w:tab w:val="clear" w:pos="284"/>
          <w:tab w:val="clear" w:pos="4536"/>
        </w:tabs>
        <w:spacing w:after="60" w:line="259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[2]</w:t>
      </w:r>
      <w:r>
        <w:rPr>
          <w:rFonts w:ascii="Calibri" w:hAnsi="Calibri" w:cs="Tahoma"/>
          <w:bCs/>
        </w:rPr>
        <w:tab/>
      </w:r>
      <w:r w:rsidR="000B2515" w:rsidRPr="005A3522">
        <w:rPr>
          <w:rFonts w:ascii="Calibri" w:hAnsi="Calibri" w:cs="Tahoma"/>
          <w:bCs/>
        </w:rPr>
        <w:t xml:space="preserve">B. Orel, </w:t>
      </w:r>
      <w:r w:rsidR="00850302" w:rsidRPr="005A3522">
        <w:rPr>
          <w:rFonts w:ascii="Calibri" w:hAnsi="Calibri" w:cs="Tahoma"/>
          <w:bCs/>
        </w:rPr>
        <w:t>Energetski pretvorniki 2, Univerza v L</w:t>
      </w:r>
      <w:r w:rsidR="000B2515">
        <w:rPr>
          <w:rFonts w:ascii="Calibri" w:hAnsi="Calibri" w:cs="Tahoma"/>
          <w:bCs/>
        </w:rPr>
        <w:t>jubljani, 1993</w:t>
      </w:r>
    </w:p>
    <w:p w14:paraId="5A5CF98F" w14:textId="77777777" w:rsidR="00850302" w:rsidRPr="005A3522" w:rsidRDefault="005A3522" w:rsidP="00E56AB2">
      <w:pPr>
        <w:tabs>
          <w:tab w:val="clear" w:pos="284"/>
          <w:tab w:val="clear" w:pos="4536"/>
        </w:tabs>
        <w:spacing w:after="60" w:line="259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[3]</w:t>
      </w:r>
      <w:r>
        <w:rPr>
          <w:rFonts w:ascii="Calibri" w:hAnsi="Calibri" w:cs="Tahoma"/>
          <w:bCs/>
        </w:rPr>
        <w:tab/>
      </w:r>
      <w:hyperlink r:id="rId19">
        <w:r w:rsidR="00850302" w:rsidRPr="005A3522">
          <w:rPr>
            <w:rFonts w:ascii="Calibri" w:hAnsi="Calibri" w:cs="Tahoma"/>
            <w:bCs/>
          </w:rPr>
          <w:t>http://www.te</w:t>
        </w:r>
      </w:hyperlink>
      <w:hyperlink r:id="rId20">
        <w:r w:rsidR="00850302" w:rsidRPr="005A3522">
          <w:rPr>
            <w:rFonts w:ascii="Calibri" w:hAnsi="Calibri" w:cs="Tahoma"/>
            <w:bCs/>
          </w:rPr>
          <w:t>-</w:t>
        </w:r>
      </w:hyperlink>
      <w:hyperlink r:id="rId21">
        <w:r w:rsidR="00850302" w:rsidRPr="005A3522">
          <w:rPr>
            <w:rFonts w:ascii="Calibri" w:hAnsi="Calibri" w:cs="Tahoma"/>
            <w:bCs/>
          </w:rPr>
          <w:t>sostanj.si/si/proizvodnja/parne</w:t>
        </w:r>
      </w:hyperlink>
      <w:hyperlink r:id="rId22">
        <w:r w:rsidR="00850302" w:rsidRPr="005A3522">
          <w:rPr>
            <w:rFonts w:ascii="Calibri" w:hAnsi="Calibri" w:cs="Tahoma"/>
            <w:bCs/>
          </w:rPr>
          <w:t>-</w:t>
        </w:r>
      </w:hyperlink>
      <w:hyperlink r:id="rId23">
        <w:r w:rsidR="00850302" w:rsidRPr="005A3522">
          <w:rPr>
            <w:rFonts w:ascii="Calibri" w:hAnsi="Calibri" w:cs="Tahoma"/>
            <w:bCs/>
          </w:rPr>
          <w:t>turbine/turbina</w:t>
        </w:r>
      </w:hyperlink>
      <w:hyperlink r:id="rId24">
        <w:r w:rsidR="00850302" w:rsidRPr="005A3522">
          <w:rPr>
            <w:rFonts w:ascii="Calibri" w:hAnsi="Calibri" w:cs="Tahoma"/>
            <w:bCs/>
          </w:rPr>
          <w:t>-</w:t>
        </w:r>
      </w:hyperlink>
      <w:hyperlink r:id="rId25">
        <w:r w:rsidR="00850302" w:rsidRPr="005A3522">
          <w:rPr>
            <w:rFonts w:ascii="Calibri" w:hAnsi="Calibri" w:cs="Tahoma"/>
            <w:bCs/>
          </w:rPr>
          <w:t>bloka</w:t>
        </w:r>
      </w:hyperlink>
      <w:hyperlink r:id="rId26">
        <w:r w:rsidR="00850302" w:rsidRPr="005A3522">
          <w:rPr>
            <w:rFonts w:ascii="Calibri" w:hAnsi="Calibri" w:cs="Tahoma"/>
            <w:bCs/>
          </w:rPr>
          <w:t>-</w:t>
        </w:r>
      </w:hyperlink>
      <w:hyperlink r:id="rId27">
        <w:r w:rsidR="00850302" w:rsidRPr="005A3522">
          <w:rPr>
            <w:rFonts w:ascii="Calibri" w:hAnsi="Calibri" w:cs="Tahoma"/>
            <w:bCs/>
          </w:rPr>
          <w:t>6</w:t>
        </w:r>
      </w:hyperlink>
    </w:p>
    <w:p w14:paraId="3BDEB632" w14:textId="77777777" w:rsidR="00850302" w:rsidRPr="005A3522" w:rsidRDefault="005A3522" w:rsidP="00E56AB2">
      <w:pPr>
        <w:tabs>
          <w:tab w:val="clear" w:pos="284"/>
          <w:tab w:val="clear" w:pos="4536"/>
        </w:tabs>
        <w:spacing w:after="60" w:line="357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[4]</w:t>
      </w:r>
      <w:r>
        <w:rPr>
          <w:rFonts w:ascii="Calibri" w:hAnsi="Calibri" w:cs="Tahoma"/>
          <w:bCs/>
        </w:rPr>
        <w:tab/>
      </w:r>
      <w:r w:rsidR="000B2515" w:rsidRPr="005A3522">
        <w:rPr>
          <w:rFonts w:ascii="Calibri" w:hAnsi="Calibri" w:cs="Tahoma"/>
          <w:bCs/>
        </w:rPr>
        <w:t xml:space="preserve">Primož Habinc, </w:t>
      </w:r>
      <w:r w:rsidR="00850302" w:rsidRPr="005A3522">
        <w:rPr>
          <w:rFonts w:ascii="Calibri" w:hAnsi="Calibri" w:cs="Tahoma"/>
          <w:bCs/>
        </w:rPr>
        <w:t xml:space="preserve">Menjava rotorja glavnega generatorja v NEK, </w:t>
      </w:r>
      <w:r w:rsidR="000B2515">
        <w:rPr>
          <w:rFonts w:ascii="Calibri" w:hAnsi="Calibri" w:cs="Tahoma"/>
          <w:bCs/>
        </w:rPr>
        <w:t>Univerza v Mariboru, 2012</w:t>
      </w:r>
    </w:p>
    <w:p w14:paraId="6A006E6F" w14:textId="77777777" w:rsidR="00850302" w:rsidRPr="005A3522" w:rsidRDefault="005A3522" w:rsidP="000B2515">
      <w:pPr>
        <w:tabs>
          <w:tab w:val="clear" w:pos="284"/>
          <w:tab w:val="clear" w:pos="4536"/>
        </w:tabs>
        <w:spacing w:after="60" w:line="259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[5]</w:t>
      </w:r>
      <w:r>
        <w:rPr>
          <w:rFonts w:ascii="Calibri" w:hAnsi="Calibri" w:cs="Tahoma"/>
          <w:bCs/>
        </w:rPr>
        <w:tab/>
      </w:r>
      <w:r w:rsidR="000B2515">
        <w:rPr>
          <w:rFonts w:ascii="Calibri" w:hAnsi="Calibri" w:cs="Tahoma"/>
          <w:bCs/>
        </w:rPr>
        <w:t xml:space="preserve">Samo Gašperič, </w:t>
      </w:r>
      <w:r w:rsidR="00850302" w:rsidRPr="005A3522">
        <w:rPr>
          <w:rFonts w:ascii="Calibri" w:hAnsi="Calibri" w:cs="Tahoma"/>
          <w:bCs/>
        </w:rPr>
        <w:t>Vaje za predmet: Konvencionalni viri elekt</w:t>
      </w:r>
      <w:r w:rsidR="000B2515">
        <w:rPr>
          <w:rFonts w:ascii="Calibri" w:hAnsi="Calibri" w:cs="Tahoma"/>
          <w:bCs/>
        </w:rPr>
        <w:t>rične energije, Univerza v Ljubljani, 2015</w:t>
      </w:r>
    </w:p>
    <w:sectPr w:rsidR="00850302" w:rsidRPr="005A3522" w:rsidSect="00BC5CBF">
      <w:headerReference w:type="even" r:id="rId28"/>
      <w:type w:val="continuous"/>
      <w:pgSz w:w="11906" w:h="16838" w:code="9"/>
      <w:pgMar w:top="1276" w:right="1276" w:bottom="1276" w:left="1276" w:header="1418" w:footer="1020" w:gutter="0"/>
      <w:cols w:num="2" w:space="284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RU Ucilnica FGG" w:date="2016-11-02T09:53:00Z" w:initials="RUF">
    <w:p w14:paraId="0DA4F573" w14:textId="176900E8" w:rsidR="00016DA7" w:rsidRDefault="00016DA7">
      <w:pPr>
        <w:pStyle w:val="Pripombabesedilo"/>
      </w:pPr>
      <w:r>
        <w:rPr>
          <w:rStyle w:val="Pripombasklic"/>
        </w:rPr>
        <w:annotationRef/>
      </w:r>
      <w:r>
        <w:t>Prvič celotna beseda v nadaljevanju samo kratica</w:t>
      </w:r>
    </w:p>
  </w:comment>
  <w:comment w:id="8" w:author="RU Ucilnica FGG" w:date="2016-11-02T09:57:00Z" w:initials="RUF">
    <w:p w14:paraId="12110788" w14:textId="3E4225D4" w:rsidR="00016DA7" w:rsidRDefault="00016DA7">
      <w:pPr>
        <w:pStyle w:val="Pripombabesedilo"/>
      </w:pPr>
      <w:r>
        <w:rPr>
          <w:rStyle w:val="Pripombasklic"/>
        </w:rPr>
        <w:annotationRef/>
      </w:r>
      <w:r>
        <w:t>Sklicevanje na slike je lahko v oklepaju)</w:t>
      </w:r>
    </w:p>
  </w:comment>
  <w:comment w:id="10" w:author="RU Ucilnica FGG" w:date="2016-11-02T10:05:00Z" w:initials="RUF">
    <w:p w14:paraId="70817D9F" w14:textId="3D409472" w:rsidR="00016DA7" w:rsidRDefault="00016DA7">
      <w:pPr>
        <w:pStyle w:val="Pripombabesedilo"/>
      </w:pPr>
      <w:r>
        <w:rPr>
          <w:rStyle w:val="Pripombasklic"/>
        </w:rPr>
        <w:annotationRef/>
      </w:r>
      <w:r>
        <w:t>Mogoče razlaga entalpije in entropije za laike?</w:t>
      </w:r>
    </w:p>
  </w:comment>
  <w:comment w:id="11" w:author="RU Ucilnica FGG" w:date="2016-11-02T09:58:00Z" w:initials="RUF">
    <w:p w14:paraId="68D6766B" w14:textId="0EE6F3B8" w:rsidR="00016DA7" w:rsidRDefault="00016DA7">
      <w:pPr>
        <w:pStyle w:val="Pripombabesedilo"/>
      </w:pPr>
      <w:r>
        <w:rPr>
          <w:rStyle w:val="Pripombasklic"/>
        </w:rPr>
        <w:annotationRef/>
      </w:r>
      <w:r>
        <w:t>Presledek definiran s SHIFT+CTRL+PRESLEDEK</w:t>
      </w:r>
    </w:p>
  </w:comment>
  <w:comment w:id="16" w:author="RU Ucilnica FGG" w:date="2016-11-02T10:02:00Z" w:initials="RUF">
    <w:p w14:paraId="75704AA4" w14:textId="2DC16530" w:rsidR="00016DA7" w:rsidRDefault="00016DA7">
      <w:pPr>
        <w:pStyle w:val="Pripombabesedilo"/>
      </w:pPr>
      <w:r>
        <w:rPr>
          <w:rStyle w:val="Pripombasklic"/>
        </w:rPr>
        <w:annotationRef/>
      </w:r>
      <w:r>
        <w:t>dvojina</w:t>
      </w:r>
    </w:p>
  </w:comment>
  <w:comment w:id="28" w:author="RU Ucilnica FGG" w:date="2016-11-02T10:15:00Z" w:initials="RUF">
    <w:p w14:paraId="2668E3CC" w14:textId="131A1650" w:rsidR="00016DA7" w:rsidRDefault="00016DA7">
      <w:pPr>
        <w:pStyle w:val="Pripombabesedilo"/>
      </w:pPr>
      <w:r>
        <w:rPr>
          <w:rStyle w:val="Pripombasklic"/>
        </w:rPr>
        <w:annotationRef/>
      </w:r>
      <w:r w:rsidR="00833957">
        <w:t>Vodna namesto Vendar?</w:t>
      </w:r>
    </w:p>
  </w:comment>
  <w:comment w:id="43" w:author="RU Ucilnica FGG" w:date="2016-11-02T10:20:00Z" w:initials="RUF">
    <w:p w14:paraId="4629CC95" w14:textId="686CB0A4" w:rsidR="00833957" w:rsidRDefault="00833957">
      <w:pPr>
        <w:pStyle w:val="Pripombabesedilo"/>
      </w:pPr>
      <w:r>
        <w:rPr>
          <w:rStyle w:val="Pripombasklic"/>
        </w:rPr>
        <w:annotationRef/>
      </w:r>
      <w:r>
        <w:t>Predolg stavek, ga ločimo</w:t>
      </w:r>
    </w:p>
  </w:comment>
  <w:comment w:id="53" w:author="RU Ucilnica FGG" w:date="2016-11-02T10:23:00Z" w:initials="RUF">
    <w:p w14:paraId="6BC40DAF" w14:textId="3C07DD47" w:rsidR="00833957" w:rsidRDefault="00833957">
      <w:pPr>
        <w:pStyle w:val="Pripombabesedilo"/>
      </w:pPr>
      <w:r>
        <w:rPr>
          <w:rStyle w:val="Pripombasklic"/>
        </w:rPr>
        <w:annotationRef/>
      </w:r>
      <w:r>
        <w:t>Bolj smiseln stavek.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A4F573" w15:done="0"/>
  <w15:commentEx w15:paraId="12110788" w15:done="0"/>
  <w15:commentEx w15:paraId="70817D9F" w15:done="0"/>
  <w15:commentEx w15:paraId="68D6766B" w15:done="0"/>
  <w15:commentEx w15:paraId="75704AA4" w15:done="0"/>
  <w15:commentEx w15:paraId="2668E3CC" w15:done="0"/>
  <w15:commentEx w15:paraId="4629CC95" w15:done="0"/>
  <w15:commentEx w15:paraId="6BC40DA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4438C" w14:textId="77777777" w:rsidR="00016DA7" w:rsidRDefault="00016DA7">
      <w:r>
        <w:separator/>
      </w:r>
    </w:p>
  </w:endnote>
  <w:endnote w:type="continuationSeparator" w:id="0">
    <w:p w14:paraId="0064B8C9" w14:textId="77777777" w:rsidR="00016DA7" w:rsidRDefault="00016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16172" w14:textId="70AF74F7" w:rsidR="00016DA7" w:rsidRPr="00914D99" w:rsidRDefault="00016DA7" w:rsidP="00504F2E">
    <w:pPr>
      <w:pStyle w:val="Noga"/>
      <w:jc w:val="center"/>
      <w:rPr>
        <w:rFonts w:ascii="Calibri" w:hAnsi="Calibri"/>
      </w:rPr>
    </w:pPr>
    <w:r w:rsidRPr="00914D99">
      <w:rPr>
        <w:rFonts w:ascii="Calibri" w:hAnsi="Calibri"/>
      </w:rPr>
      <w:fldChar w:fldCharType="begin"/>
    </w:r>
    <w:r w:rsidRPr="00914D99">
      <w:rPr>
        <w:rFonts w:ascii="Calibri" w:hAnsi="Calibri"/>
      </w:rPr>
      <w:instrText xml:space="preserve"> PAGE   \* MERGEFORMAT </w:instrText>
    </w:r>
    <w:r w:rsidRPr="00914D99">
      <w:rPr>
        <w:rFonts w:ascii="Calibri" w:hAnsi="Calibri"/>
      </w:rPr>
      <w:fldChar w:fldCharType="separate"/>
    </w:r>
    <w:r w:rsidR="004C6D12">
      <w:rPr>
        <w:rFonts w:ascii="Calibri" w:hAnsi="Calibri"/>
        <w:noProof/>
      </w:rPr>
      <w:t>1</w:t>
    </w:r>
    <w:r w:rsidRPr="00914D99">
      <w:rPr>
        <w:rFonts w:ascii="Calibri" w:hAnsi="Calibr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CAB05" w14:textId="77777777" w:rsidR="00016DA7" w:rsidRDefault="00016DA7">
      <w:r>
        <w:separator/>
      </w:r>
    </w:p>
  </w:footnote>
  <w:footnote w:type="continuationSeparator" w:id="0">
    <w:p w14:paraId="63CF7B99" w14:textId="77777777" w:rsidR="00016DA7" w:rsidRDefault="00016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F8DFC" w14:textId="77777777" w:rsidR="00016DA7" w:rsidRPr="001D0F19" w:rsidRDefault="00016DA7" w:rsidP="003D117D">
    <w:pPr>
      <w:pStyle w:val="Glava"/>
      <w:pBdr>
        <w:bottom w:val="single" w:sz="4" w:space="1" w:color="auto"/>
      </w:pBdr>
      <w:tabs>
        <w:tab w:val="clear" w:pos="8306"/>
        <w:tab w:val="right" w:pos="9356"/>
      </w:tabs>
      <w:jc w:val="center"/>
      <w:rPr>
        <w:rFonts w:ascii="Calibri" w:hAnsi="Calibri"/>
        <w:smallCaps/>
        <w:lang w:val="en-US"/>
      </w:rPr>
    </w:pPr>
    <w:r>
      <w:rPr>
        <w:rFonts w:ascii="Calibri" w:hAnsi="Calibri"/>
        <w:smallCaps/>
        <w:lang w:val="en-US"/>
      </w:rPr>
      <w:t>Mitja Alič: Analiza izkoristkov termoelektrarn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E67F1" w14:textId="77777777" w:rsidR="00016DA7" w:rsidRPr="000A2858" w:rsidRDefault="00016DA7" w:rsidP="000A2858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2EBA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EA9B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E6E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1069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B8C1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9A85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286D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68A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C42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C21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841ED6"/>
    <w:multiLevelType w:val="multilevel"/>
    <w:tmpl w:val="0562C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1" w15:restartNumberingAfterBreak="0">
    <w:nsid w:val="0D21569E"/>
    <w:multiLevelType w:val="hybridMultilevel"/>
    <w:tmpl w:val="68AE5B20"/>
    <w:lvl w:ilvl="0" w:tplc="41FA980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80042"/>
    <w:multiLevelType w:val="multilevel"/>
    <w:tmpl w:val="F62459E4"/>
    <w:lvl w:ilvl="0">
      <w:start w:val="1"/>
      <w:numFmt w:val="decimal"/>
      <w:pStyle w:val="Naslov1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7606A00"/>
    <w:multiLevelType w:val="hybridMultilevel"/>
    <w:tmpl w:val="A8228DB4"/>
    <w:lvl w:ilvl="0" w:tplc="41FA9800">
      <w:start w:val="1"/>
      <w:numFmt w:val="bullet"/>
      <w:lvlText w:val="•"/>
      <w:lvlJc w:val="left"/>
      <w:pPr>
        <w:ind w:left="150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E69A00">
      <w:start w:val="1"/>
      <w:numFmt w:val="bullet"/>
      <w:lvlText w:val="o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EC536">
      <w:start w:val="1"/>
      <w:numFmt w:val="bullet"/>
      <w:lvlText w:val="▪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FA9800">
      <w:start w:val="1"/>
      <w:numFmt w:val="bullet"/>
      <w:lvlText w:val="•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94E17C">
      <w:start w:val="1"/>
      <w:numFmt w:val="bullet"/>
      <w:lvlText w:val="o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96FD68">
      <w:start w:val="1"/>
      <w:numFmt w:val="bullet"/>
      <w:lvlText w:val="▪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A02744">
      <w:start w:val="1"/>
      <w:numFmt w:val="bullet"/>
      <w:lvlText w:val="•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38448C">
      <w:start w:val="1"/>
      <w:numFmt w:val="bullet"/>
      <w:lvlText w:val="o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70EC10">
      <w:start w:val="1"/>
      <w:numFmt w:val="bullet"/>
      <w:lvlText w:val="▪"/>
      <w:lvlJc w:val="left"/>
      <w:pPr>
        <w:ind w:left="7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AC11BF9"/>
    <w:multiLevelType w:val="singleLevel"/>
    <w:tmpl w:val="F8662D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E3A2EB4"/>
    <w:multiLevelType w:val="hybridMultilevel"/>
    <w:tmpl w:val="EF54F54A"/>
    <w:lvl w:ilvl="0" w:tplc="BE323308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885F6">
      <w:start w:val="1"/>
      <w:numFmt w:val="bullet"/>
      <w:lvlText w:val="o"/>
      <w:lvlJc w:val="left"/>
      <w:pPr>
        <w:ind w:left="1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035DE">
      <w:start w:val="1"/>
      <w:numFmt w:val="bullet"/>
      <w:lvlText w:val="▪"/>
      <w:lvlJc w:val="left"/>
      <w:pPr>
        <w:ind w:left="2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A0A6D4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D4C3FC">
      <w:start w:val="1"/>
      <w:numFmt w:val="bullet"/>
      <w:lvlText w:val="o"/>
      <w:lvlJc w:val="left"/>
      <w:pPr>
        <w:ind w:left="3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BA3396">
      <w:start w:val="1"/>
      <w:numFmt w:val="bullet"/>
      <w:lvlText w:val="▪"/>
      <w:lvlJc w:val="left"/>
      <w:pPr>
        <w:ind w:left="4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30F674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D2C270">
      <w:start w:val="1"/>
      <w:numFmt w:val="bullet"/>
      <w:lvlText w:val="o"/>
      <w:lvlJc w:val="left"/>
      <w:pPr>
        <w:ind w:left="5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EE0570">
      <w:start w:val="1"/>
      <w:numFmt w:val="bullet"/>
      <w:lvlText w:val="▪"/>
      <w:lvlJc w:val="left"/>
      <w:pPr>
        <w:ind w:left="6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177896"/>
    <w:multiLevelType w:val="hybridMultilevel"/>
    <w:tmpl w:val="1FE62708"/>
    <w:lvl w:ilvl="0" w:tplc="48902A56">
      <w:start w:val="1"/>
      <w:numFmt w:val="decimal"/>
      <w:lvlText w:val="[%1]"/>
      <w:lvlJc w:val="center"/>
      <w:pPr>
        <w:ind w:left="706" w:firstLine="0"/>
      </w:pPr>
      <w:rPr>
        <w:rFonts w:ascii="Calibri" w:hAnsi="Calibri" w:cstheme="minorHAnsi" w:hint="default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0BAC35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B6C5F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E46F7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0279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198594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3C01FF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F8CE8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3E1F3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77D27766"/>
    <w:multiLevelType w:val="hybridMultilevel"/>
    <w:tmpl w:val="91063CD4"/>
    <w:lvl w:ilvl="0" w:tplc="0409000F">
      <w:start w:val="1"/>
      <w:numFmt w:val="decimal"/>
      <w:lvlText w:val="%1."/>
      <w:lvlJc w:val="left"/>
      <w:pPr>
        <w:ind w:left="706" w:firstLine="0"/>
      </w:pPr>
      <w:rPr>
        <w:rFonts w:hint="default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0BAC35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B6C5F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E46F7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0279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198594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3C01FF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F8CE8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3E1F3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6"/>
  </w:num>
  <w:num w:numId="17">
    <w:abstractNumId w:val="13"/>
  </w:num>
  <w:num w:numId="18">
    <w:abstractNumId w:val="15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U Ucilnica FGG">
    <w15:presenceInfo w15:providerId="AD" w15:userId="S-1-5-21-1550681124-3749761923-2898205142-26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en-US" w:vendorID="64" w:dllVersion="131078" w:nlCheck="1" w:checkStyle="0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D5"/>
    <w:rsid w:val="00016DA7"/>
    <w:rsid w:val="000225DD"/>
    <w:rsid w:val="00050664"/>
    <w:rsid w:val="00060866"/>
    <w:rsid w:val="00073B6D"/>
    <w:rsid w:val="000767C0"/>
    <w:rsid w:val="0007756A"/>
    <w:rsid w:val="000A2858"/>
    <w:rsid w:val="000A6C93"/>
    <w:rsid w:val="000B2515"/>
    <w:rsid w:val="000B4EB4"/>
    <w:rsid w:val="000C13A8"/>
    <w:rsid w:val="000D474B"/>
    <w:rsid w:val="000E01A6"/>
    <w:rsid w:val="000E3C5A"/>
    <w:rsid w:val="000E6BAD"/>
    <w:rsid w:val="000F04CA"/>
    <w:rsid w:val="000F634C"/>
    <w:rsid w:val="00111937"/>
    <w:rsid w:val="00117B65"/>
    <w:rsid w:val="00127BEF"/>
    <w:rsid w:val="001309F1"/>
    <w:rsid w:val="00143E42"/>
    <w:rsid w:val="00145849"/>
    <w:rsid w:val="001708CD"/>
    <w:rsid w:val="00182909"/>
    <w:rsid w:val="00182BD8"/>
    <w:rsid w:val="00183145"/>
    <w:rsid w:val="001A6304"/>
    <w:rsid w:val="001D0F19"/>
    <w:rsid w:val="001E3BA9"/>
    <w:rsid w:val="00201ADC"/>
    <w:rsid w:val="00213CB9"/>
    <w:rsid w:val="00231923"/>
    <w:rsid w:val="00252B4C"/>
    <w:rsid w:val="0028465E"/>
    <w:rsid w:val="0028570C"/>
    <w:rsid w:val="00292811"/>
    <w:rsid w:val="00293852"/>
    <w:rsid w:val="002A1173"/>
    <w:rsid w:val="002A19BA"/>
    <w:rsid w:val="002A2DFD"/>
    <w:rsid w:val="002D3265"/>
    <w:rsid w:val="002E2870"/>
    <w:rsid w:val="002E5EE5"/>
    <w:rsid w:val="00300057"/>
    <w:rsid w:val="00325771"/>
    <w:rsid w:val="00331A6C"/>
    <w:rsid w:val="00335AA3"/>
    <w:rsid w:val="00340882"/>
    <w:rsid w:val="0034139C"/>
    <w:rsid w:val="00343889"/>
    <w:rsid w:val="00343C96"/>
    <w:rsid w:val="003721F4"/>
    <w:rsid w:val="003812F3"/>
    <w:rsid w:val="00386338"/>
    <w:rsid w:val="00392531"/>
    <w:rsid w:val="003A13E1"/>
    <w:rsid w:val="003A3808"/>
    <w:rsid w:val="003A4086"/>
    <w:rsid w:val="003B256A"/>
    <w:rsid w:val="003B773D"/>
    <w:rsid w:val="003C3352"/>
    <w:rsid w:val="003D02B9"/>
    <w:rsid w:val="003D117D"/>
    <w:rsid w:val="003D21D9"/>
    <w:rsid w:val="003E02D2"/>
    <w:rsid w:val="003E2C01"/>
    <w:rsid w:val="003E4AF1"/>
    <w:rsid w:val="003E6E07"/>
    <w:rsid w:val="003F220A"/>
    <w:rsid w:val="0043508D"/>
    <w:rsid w:val="0047220A"/>
    <w:rsid w:val="00497634"/>
    <w:rsid w:val="004C6D12"/>
    <w:rsid w:val="004D0798"/>
    <w:rsid w:val="004E1797"/>
    <w:rsid w:val="004F6FC7"/>
    <w:rsid w:val="0050080A"/>
    <w:rsid w:val="00502479"/>
    <w:rsid w:val="00504F2E"/>
    <w:rsid w:val="005457C8"/>
    <w:rsid w:val="0055375E"/>
    <w:rsid w:val="00575696"/>
    <w:rsid w:val="00590D3A"/>
    <w:rsid w:val="00595AF9"/>
    <w:rsid w:val="005A3522"/>
    <w:rsid w:val="005A3ECD"/>
    <w:rsid w:val="005C305F"/>
    <w:rsid w:val="005C647A"/>
    <w:rsid w:val="005D2ECA"/>
    <w:rsid w:val="005E36B4"/>
    <w:rsid w:val="00600DB9"/>
    <w:rsid w:val="0060443D"/>
    <w:rsid w:val="00606D58"/>
    <w:rsid w:val="006473A5"/>
    <w:rsid w:val="00654C59"/>
    <w:rsid w:val="0066315F"/>
    <w:rsid w:val="00663CA5"/>
    <w:rsid w:val="00677BB1"/>
    <w:rsid w:val="00686AFA"/>
    <w:rsid w:val="006872BC"/>
    <w:rsid w:val="00696342"/>
    <w:rsid w:val="006A12DA"/>
    <w:rsid w:val="006A5977"/>
    <w:rsid w:val="006E43A3"/>
    <w:rsid w:val="00702CB3"/>
    <w:rsid w:val="00743498"/>
    <w:rsid w:val="00744E84"/>
    <w:rsid w:val="007630C1"/>
    <w:rsid w:val="00767016"/>
    <w:rsid w:val="007A6154"/>
    <w:rsid w:val="007A7032"/>
    <w:rsid w:val="007D6A5F"/>
    <w:rsid w:val="007E59C3"/>
    <w:rsid w:val="007F5C68"/>
    <w:rsid w:val="00806C63"/>
    <w:rsid w:val="00833957"/>
    <w:rsid w:val="00850302"/>
    <w:rsid w:val="008A009B"/>
    <w:rsid w:val="008A45D0"/>
    <w:rsid w:val="008A73AD"/>
    <w:rsid w:val="008E2EF4"/>
    <w:rsid w:val="008E37F7"/>
    <w:rsid w:val="00905A57"/>
    <w:rsid w:val="00914D99"/>
    <w:rsid w:val="009246BA"/>
    <w:rsid w:val="00996CFF"/>
    <w:rsid w:val="009B750B"/>
    <w:rsid w:val="009D5C42"/>
    <w:rsid w:val="009D7F77"/>
    <w:rsid w:val="009E7763"/>
    <w:rsid w:val="009F2209"/>
    <w:rsid w:val="00A17623"/>
    <w:rsid w:val="00A367A5"/>
    <w:rsid w:val="00A521AC"/>
    <w:rsid w:val="00A67602"/>
    <w:rsid w:val="00A80B52"/>
    <w:rsid w:val="00A83D1F"/>
    <w:rsid w:val="00A84314"/>
    <w:rsid w:val="00AC1FD6"/>
    <w:rsid w:val="00AD2A35"/>
    <w:rsid w:val="00AD574D"/>
    <w:rsid w:val="00AE024B"/>
    <w:rsid w:val="00AE46BB"/>
    <w:rsid w:val="00AF30BB"/>
    <w:rsid w:val="00B02311"/>
    <w:rsid w:val="00B1420A"/>
    <w:rsid w:val="00B15E62"/>
    <w:rsid w:val="00B26E94"/>
    <w:rsid w:val="00B35831"/>
    <w:rsid w:val="00B632F9"/>
    <w:rsid w:val="00B6413A"/>
    <w:rsid w:val="00B75870"/>
    <w:rsid w:val="00B9643F"/>
    <w:rsid w:val="00BA0751"/>
    <w:rsid w:val="00BC5CBF"/>
    <w:rsid w:val="00C04C7F"/>
    <w:rsid w:val="00C052A8"/>
    <w:rsid w:val="00C156E5"/>
    <w:rsid w:val="00C364E2"/>
    <w:rsid w:val="00C36775"/>
    <w:rsid w:val="00C445D6"/>
    <w:rsid w:val="00C5043F"/>
    <w:rsid w:val="00C7732F"/>
    <w:rsid w:val="00CB1AED"/>
    <w:rsid w:val="00CB6048"/>
    <w:rsid w:val="00CD162A"/>
    <w:rsid w:val="00CD64D4"/>
    <w:rsid w:val="00CE0882"/>
    <w:rsid w:val="00CE4510"/>
    <w:rsid w:val="00CF7AC9"/>
    <w:rsid w:val="00D1085C"/>
    <w:rsid w:val="00D156CF"/>
    <w:rsid w:val="00D27F85"/>
    <w:rsid w:val="00D345EE"/>
    <w:rsid w:val="00D71E19"/>
    <w:rsid w:val="00D736E0"/>
    <w:rsid w:val="00D7715D"/>
    <w:rsid w:val="00D803E6"/>
    <w:rsid w:val="00DA1C2B"/>
    <w:rsid w:val="00DA4183"/>
    <w:rsid w:val="00DB5BFE"/>
    <w:rsid w:val="00DC2038"/>
    <w:rsid w:val="00DD24BC"/>
    <w:rsid w:val="00DE4D73"/>
    <w:rsid w:val="00DE5ED5"/>
    <w:rsid w:val="00E026EB"/>
    <w:rsid w:val="00E27F5A"/>
    <w:rsid w:val="00E5231E"/>
    <w:rsid w:val="00E56AB2"/>
    <w:rsid w:val="00E83E89"/>
    <w:rsid w:val="00E84AFA"/>
    <w:rsid w:val="00E92321"/>
    <w:rsid w:val="00E97263"/>
    <w:rsid w:val="00EB691F"/>
    <w:rsid w:val="00EC3662"/>
    <w:rsid w:val="00EC387D"/>
    <w:rsid w:val="00EF72A2"/>
    <w:rsid w:val="00F2276E"/>
    <w:rsid w:val="00F2387A"/>
    <w:rsid w:val="00F24921"/>
    <w:rsid w:val="00F267A2"/>
    <w:rsid w:val="00F345D9"/>
    <w:rsid w:val="00F3733F"/>
    <w:rsid w:val="00F7105E"/>
    <w:rsid w:val="00F75B89"/>
    <w:rsid w:val="00F80E04"/>
    <w:rsid w:val="00F8166E"/>
    <w:rsid w:val="00F877B4"/>
    <w:rsid w:val="00F92EDF"/>
    <w:rsid w:val="00FA63DA"/>
    <w:rsid w:val="00FB1D24"/>
    <w:rsid w:val="00FB29DF"/>
    <w:rsid w:val="00FB37EF"/>
    <w:rsid w:val="00FB71D4"/>
    <w:rsid w:val="00FD3FFB"/>
    <w:rsid w:val="00FF0C24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E64B1A"/>
  <w15:docId w15:val="{B8169084-A12D-451D-9994-2A798290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pPr>
      <w:tabs>
        <w:tab w:val="left" w:pos="284"/>
        <w:tab w:val="right" w:pos="4536"/>
      </w:tabs>
      <w:jc w:val="both"/>
    </w:pPr>
    <w:rPr>
      <w:lang w:val="sl-SI"/>
    </w:rPr>
  </w:style>
  <w:style w:type="paragraph" w:styleId="Naslov1">
    <w:name w:val="heading 1"/>
    <w:basedOn w:val="Navaden"/>
    <w:next w:val="Navaden"/>
    <w:qFormat/>
    <w:rsid w:val="00C156E5"/>
    <w:pPr>
      <w:keepNext/>
      <w:numPr>
        <w:numId w:val="3"/>
      </w:numPr>
      <w:tabs>
        <w:tab w:val="num" w:pos="284"/>
        <w:tab w:val="num" w:pos="432"/>
      </w:tabs>
      <w:spacing w:before="60" w:after="120"/>
      <w:ind w:left="284" w:hanging="284"/>
      <w:jc w:val="left"/>
      <w:outlineLvl w:val="0"/>
    </w:pPr>
    <w:rPr>
      <w:rFonts w:ascii="Calibri" w:hAnsi="Calibri"/>
      <w:b/>
      <w:smallCaps/>
      <w:kern w:val="28"/>
      <w:sz w:val="24"/>
    </w:rPr>
  </w:style>
  <w:style w:type="paragraph" w:styleId="Naslov2">
    <w:name w:val="heading 2"/>
    <w:basedOn w:val="Navaden"/>
    <w:next w:val="Navaden"/>
    <w:qFormat/>
    <w:rsid w:val="005D2ECA"/>
    <w:pPr>
      <w:keepNext/>
      <w:numPr>
        <w:ilvl w:val="1"/>
        <w:numId w:val="3"/>
      </w:numPr>
      <w:tabs>
        <w:tab w:val="clear" w:pos="284"/>
        <w:tab w:val="clear" w:pos="576"/>
        <w:tab w:val="left" w:pos="454"/>
      </w:tabs>
      <w:spacing w:before="120" w:after="120"/>
      <w:ind w:left="454" w:hanging="454"/>
      <w:jc w:val="left"/>
      <w:outlineLvl w:val="1"/>
    </w:pPr>
    <w:rPr>
      <w:rFonts w:ascii="Calibri" w:hAnsi="Calibri"/>
      <w:b/>
      <w:caps/>
    </w:rPr>
  </w:style>
  <w:style w:type="paragraph" w:styleId="Naslov3">
    <w:name w:val="heading 3"/>
    <w:basedOn w:val="Navaden"/>
    <w:next w:val="Navaden"/>
    <w:qFormat/>
    <w:rsid w:val="001D0F19"/>
    <w:pPr>
      <w:keepNext/>
      <w:numPr>
        <w:ilvl w:val="2"/>
        <w:numId w:val="3"/>
      </w:numPr>
      <w:tabs>
        <w:tab w:val="clear" w:pos="284"/>
      </w:tabs>
      <w:spacing w:before="60" w:after="120"/>
      <w:jc w:val="left"/>
      <w:outlineLvl w:val="2"/>
    </w:pPr>
    <w:rPr>
      <w:rFonts w:asciiTheme="majorHAnsi" w:hAnsiTheme="majorHAnsi"/>
      <w:b/>
    </w:rPr>
  </w:style>
  <w:style w:type="paragraph" w:styleId="Naslov4">
    <w:name w:val="heading 4"/>
    <w:basedOn w:val="Navaden"/>
    <w:next w:val="Navaden"/>
    <w:qFormat/>
    <w:pPr>
      <w:keepNext/>
      <w:numPr>
        <w:ilvl w:val="3"/>
        <w:numId w:val="3"/>
      </w:numPr>
      <w:tabs>
        <w:tab w:val="clear" w:pos="284"/>
      </w:tabs>
      <w:spacing w:before="60" w:after="120"/>
      <w:ind w:left="862" w:hanging="862"/>
      <w:jc w:val="left"/>
      <w:outlineLvl w:val="3"/>
    </w:pPr>
    <w:rPr>
      <w:b/>
    </w:rPr>
  </w:style>
  <w:style w:type="paragraph" w:styleId="Naslov5">
    <w:name w:val="heading 5"/>
    <w:basedOn w:val="Navaden"/>
    <w:next w:val="Navaden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avaden"/>
    <w:next w:val="Navaden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avaden"/>
    <w:next w:val="Navaden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Naslov8">
    <w:name w:val="heading 8"/>
    <w:basedOn w:val="Navaden"/>
    <w:next w:val="Navaden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Naslov9">
    <w:name w:val="heading 9"/>
    <w:basedOn w:val="Navaden"/>
    <w:next w:val="Navaden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Telobesedila">
    <w:name w:val="Body Text"/>
    <w:basedOn w:val="Navaden"/>
    <w:pPr>
      <w:jc w:val="left"/>
    </w:pPr>
    <w:rPr>
      <w:i/>
      <w:sz w:val="18"/>
    </w:rPr>
  </w:style>
  <w:style w:type="paragraph" w:customStyle="1" w:styleId="ERKNaslov">
    <w:name w:val="ERK_Naslov"/>
    <w:basedOn w:val="Navaden"/>
    <w:rsid w:val="00654C59"/>
    <w:pPr>
      <w:spacing w:after="360"/>
      <w:jc w:val="center"/>
    </w:pPr>
    <w:rPr>
      <w:b/>
      <w:sz w:val="34"/>
    </w:rPr>
  </w:style>
  <w:style w:type="paragraph" w:customStyle="1" w:styleId="ERKAvtorji">
    <w:name w:val="ERK_Avtorji"/>
    <w:basedOn w:val="Navaden"/>
    <w:rsid w:val="000A2858"/>
    <w:pPr>
      <w:spacing w:after="120"/>
      <w:jc w:val="center"/>
    </w:pPr>
    <w:rPr>
      <w:b/>
      <w:sz w:val="24"/>
    </w:rPr>
  </w:style>
  <w:style w:type="paragraph" w:customStyle="1" w:styleId="ERKAffiliation">
    <w:name w:val="ERK_Affiliation"/>
    <w:basedOn w:val="Navaden"/>
    <w:rsid w:val="000A2858"/>
    <w:pPr>
      <w:jc w:val="center"/>
    </w:pPr>
    <w:rPr>
      <w:i/>
    </w:rPr>
  </w:style>
  <w:style w:type="paragraph" w:customStyle="1" w:styleId="ERKTitle">
    <w:name w:val="ERK_Title"/>
    <w:basedOn w:val="ERKNaslov"/>
    <w:rsid w:val="008E2EF4"/>
    <w:pPr>
      <w:spacing w:after="240"/>
    </w:pPr>
    <w:rPr>
      <w:sz w:val="24"/>
      <w:lang w:val="en-US"/>
    </w:rPr>
  </w:style>
  <w:style w:type="paragraph" w:styleId="Glava">
    <w:name w:val="header"/>
    <w:basedOn w:val="Navaden"/>
    <w:pPr>
      <w:tabs>
        <w:tab w:val="clear" w:pos="284"/>
        <w:tab w:val="center" w:pos="4153"/>
        <w:tab w:val="right" w:pos="8306"/>
      </w:tabs>
      <w:jc w:val="left"/>
    </w:pPr>
    <w:rPr>
      <w:i/>
      <w:noProof/>
      <w:sz w:val="18"/>
    </w:rPr>
  </w:style>
  <w:style w:type="paragraph" w:styleId="Noga">
    <w:name w:val="footer"/>
    <w:basedOn w:val="Navaden"/>
    <w:link w:val="NogaZnak"/>
    <w:uiPriority w:val="99"/>
    <w:pPr>
      <w:tabs>
        <w:tab w:val="clear" w:pos="284"/>
        <w:tab w:val="center" w:pos="4153"/>
        <w:tab w:val="right" w:pos="8306"/>
      </w:tabs>
    </w:pPr>
  </w:style>
  <w:style w:type="paragraph" w:styleId="Napis">
    <w:name w:val="caption"/>
    <w:basedOn w:val="Navaden"/>
    <w:next w:val="Navaden"/>
    <w:qFormat/>
    <w:rsid w:val="00A67602"/>
    <w:pPr>
      <w:spacing w:before="120" w:after="120"/>
      <w:jc w:val="center"/>
    </w:pPr>
    <w:rPr>
      <w:sz w:val="18"/>
    </w:rPr>
  </w:style>
  <w:style w:type="character" w:styleId="tevilkastrani">
    <w:name w:val="page number"/>
    <w:basedOn w:val="Privzetapisavaodstavka"/>
  </w:style>
  <w:style w:type="character" w:styleId="Hiperpovezava">
    <w:name w:val="Hyperlink"/>
    <w:rPr>
      <w:color w:val="0000FF"/>
      <w:u w:val="single"/>
    </w:rPr>
  </w:style>
  <w:style w:type="table" w:styleId="Tabelamrea">
    <w:name w:val="Table Grid"/>
    <w:basedOn w:val="Navadnatabela"/>
    <w:rsid w:val="00AD2A35"/>
    <w:pPr>
      <w:tabs>
        <w:tab w:val="left" w:pos="284"/>
        <w:tab w:val="right" w:pos="4536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KRef">
    <w:name w:val="ERK_Ref"/>
    <w:basedOn w:val="Navaden"/>
    <w:rsid w:val="00335AA3"/>
    <w:pPr>
      <w:tabs>
        <w:tab w:val="clear" w:pos="284"/>
        <w:tab w:val="clear" w:pos="4536"/>
        <w:tab w:val="left" w:pos="397"/>
      </w:tabs>
      <w:spacing w:after="60"/>
      <w:ind w:left="340" w:hanging="340"/>
    </w:pPr>
    <w:rPr>
      <w:sz w:val="18"/>
    </w:rPr>
  </w:style>
  <w:style w:type="character" w:customStyle="1" w:styleId="NogaZnak">
    <w:name w:val="Noga Znak"/>
    <w:link w:val="Noga"/>
    <w:uiPriority w:val="99"/>
    <w:rsid w:val="00504F2E"/>
    <w:rPr>
      <w:lang w:val="sl-SI"/>
    </w:rPr>
  </w:style>
  <w:style w:type="paragraph" w:styleId="Besedilooblaka">
    <w:name w:val="Balloon Text"/>
    <w:basedOn w:val="Navaden"/>
    <w:link w:val="BesedilooblakaZnak"/>
    <w:rsid w:val="00C052A8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rsid w:val="00C052A8"/>
    <w:rPr>
      <w:rFonts w:ascii="Tahoma" w:hAnsi="Tahoma" w:cs="Tahoma"/>
      <w:sz w:val="16"/>
      <w:szCs w:val="16"/>
      <w:lang w:val="sl-SI"/>
    </w:rPr>
  </w:style>
  <w:style w:type="character" w:styleId="Besedilooznabemesta">
    <w:name w:val="Placeholder Text"/>
    <w:basedOn w:val="Privzetapisavaodstavka"/>
    <w:uiPriority w:val="99"/>
    <w:semiHidden/>
    <w:rsid w:val="00850302"/>
    <w:rPr>
      <w:color w:val="808080"/>
    </w:rPr>
  </w:style>
  <w:style w:type="table" w:customStyle="1" w:styleId="TableGrid">
    <w:name w:val="TableGrid"/>
    <w:rsid w:val="00696342"/>
    <w:rPr>
      <w:rFonts w:asciiTheme="minorHAnsi" w:eastAsiaTheme="minorEastAsia" w:hAnsiTheme="minorHAnsi" w:cstheme="minorBidi"/>
      <w:sz w:val="22"/>
      <w:szCs w:val="22"/>
      <w:lang w:val="sl-SI" w:eastAsia="sl-S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kseznama">
    <w:name w:val="List Paragraph"/>
    <w:basedOn w:val="Navaden"/>
    <w:uiPriority w:val="34"/>
    <w:qFormat/>
    <w:rsid w:val="000B2515"/>
    <w:pPr>
      <w:ind w:left="720"/>
      <w:contextualSpacing/>
    </w:pPr>
  </w:style>
  <w:style w:type="character" w:styleId="Pripombasklic">
    <w:name w:val="annotation reference"/>
    <w:basedOn w:val="Privzetapisavaodstavka"/>
    <w:rsid w:val="00F80E04"/>
    <w:rPr>
      <w:sz w:val="16"/>
      <w:szCs w:val="16"/>
    </w:rPr>
  </w:style>
  <w:style w:type="paragraph" w:styleId="Pripombabesedilo">
    <w:name w:val="annotation text"/>
    <w:basedOn w:val="Navaden"/>
    <w:link w:val="PripombabesediloZnak"/>
    <w:rsid w:val="00F80E04"/>
  </w:style>
  <w:style w:type="character" w:customStyle="1" w:styleId="PripombabesediloZnak">
    <w:name w:val="Pripomba – besedilo Znak"/>
    <w:basedOn w:val="Privzetapisavaodstavka"/>
    <w:link w:val="Pripombabesedilo"/>
    <w:rsid w:val="00F80E04"/>
    <w:rPr>
      <w:lang w:val="sl-SI"/>
    </w:rPr>
  </w:style>
  <w:style w:type="paragraph" w:styleId="Zadevapripombe">
    <w:name w:val="annotation subject"/>
    <w:basedOn w:val="Pripombabesedilo"/>
    <w:next w:val="Pripombabesedilo"/>
    <w:link w:val="ZadevapripombeZnak"/>
    <w:rsid w:val="00F80E04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rsid w:val="00F80E04"/>
    <w:rPr>
      <w:b/>
      <w:bCs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hyperlink" Target="http://www.te-sostanj.si/si/proizvodnja/parne-turbine/turbina-bloka-6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e-sostanj.si/si/proizvodnja/parne-turbine/turbina-bloka-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hyperlink" Target="http://www.te-sostanj.si/si/proizvodnja/parne-turbine/turbina-bloka-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hyperlink" Target="http://www.te-sostanj.si/si/proizvodnja/parne-turbine/turbina-bloka-6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://www.te-sostanj.si/si/proizvodnja/parne-turbine/turbina-bloka-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hyperlink" Target="http://www.te-sostanj.si/si/proizvodnja/parne-turbine/turbina-bloka-6" TargetMode="External"/><Relationship Id="rId28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hyperlink" Target="http://www.te-sostanj.si/si/proizvodnja/parne-turbine/turbina-bloka-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hyperlink" Target="http://www.te-sostanj.si/si/proizvodnja/parne-turbine/turbina-bloka-6" TargetMode="External"/><Relationship Id="rId27" Type="http://schemas.openxmlformats.org/officeDocument/2006/relationships/hyperlink" Target="http://www.te-sostanj.si/si/proizvodnja/parne-turbine/turbina-bloka-6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6414A-B269-4CE2-84D4-666C585E1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1283</Words>
  <Characters>10032</Characters>
  <Application>Microsoft Office Word</Application>
  <DocSecurity>0</DocSecurity>
  <Lines>83</Lines>
  <Paragraphs>22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Priprava prispevka za Elektrotehniški vestnik</vt:lpstr>
      <vt:lpstr>Priprava prispevka za Elektrotehniški vestnik</vt:lpstr>
    </vt:vector>
  </TitlesOfParts>
  <Company>FE</Company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Priprava prispevka za Elektrotehniški vestnik</dc:title>
  <dc:subject/>
  <dc:creator>Barbara Mali</dc:creator>
  <cp:keywords/>
  <dc:description/>
  <cp:lastModifiedBy>RU Ucilnica FGG</cp:lastModifiedBy>
  <cp:revision>5</cp:revision>
  <cp:lastPrinted>2016-10-15T19:03:00Z</cp:lastPrinted>
  <dcterms:created xsi:type="dcterms:W3CDTF">2016-10-22T18:12:00Z</dcterms:created>
  <dcterms:modified xsi:type="dcterms:W3CDTF">2016-11-02T09:36:00Z</dcterms:modified>
</cp:coreProperties>
</file>