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D3A" w:rsidRPr="00117B65" w:rsidRDefault="00996CFF" w:rsidP="004E1797">
      <w:pPr>
        <w:pStyle w:val="ERKNaslov"/>
        <w:spacing w:before="360"/>
        <w:rPr>
          <w:rFonts w:ascii="Calibri" w:hAnsi="Calibri" w:cs="Tahoma"/>
          <w:caps/>
          <w:smallCaps/>
        </w:rPr>
      </w:pPr>
      <w:r>
        <w:rPr>
          <w:rFonts w:ascii="Calibri" w:hAnsi="Calibri" w:cs="Tahoma"/>
          <w:smallCaps/>
        </w:rPr>
        <w:t>Analiza izkoristkov termoelektrarn</w:t>
      </w:r>
    </w:p>
    <w:p w:rsidR="00590D3A" w:rsidRPr="00F2387A" w:rsidRDefault="00F2387A" w:rsidP="003B773D">
      <w:pPr>
        <w:pStyle w:val="ERKAvtorji"/>
        <w:rPr>
          <w:rFonts w:ascii="Calibri" w:hAnsi="Calibri" w:cs="Tahoma"/>
          <w:lang w:val="en-US"/>
        </w:rPr>
      </w:pPr>
      <w:r>
        <w:rPr>
          <w:rFonts w:ascii="Calibri" w:hAnsi="Calibri" w:cs="Tahoma"/>
          <w:smallCaps/>
        </w:rPr>
        <w:t>Mitja Alič</w:t>
      </w:r>
    </w:p>
    <w:p w:rsidR="00590D3A" w:rsidRPr="007F5C68" w:rsidRDefault="007F5C68" w:rsidP="00293852">
      <w:pPr>
        <w:pStyle w:val="ERKAffiliation"/>
        <w:rPr>
          <w:rFonts w:ascii="Calibri" w:hAnsi="Calibri" w:cs="Tahoma"/>
        </w:rPr>
      </w:pPr>
      <w:del w:id="0" w:author="Maček Lebar, Alenka" w:date="2016-10-20T11:50:00Z">
        <w:r w:rsidRPr="007F5C68" w:rsidDel="00F80E04">
          <w:rPr>
            <w:rFonts w:ascii="Calibri" w:hAnsi="Calibri" w:cs="Tahoma"/>
            <w:i w:val="0"/>
          </w:rPr>
          <w:delText>Mitja Ali</w:delText>
        </w:r>
        <w:r w:rsidR="001D0F19" w:rsidDel="00F80E04">
          <w:rPr>
            <w:rFonts w:ascii="Calibri" w:hAnsi="Calibri" w:cs="Tahoma"/>
            <w:i w:val="0"/>
          </w:rPr>
          <w:delText>č</w:delText>
        </w:r>
        <w:r w:rsidRPr="007F5C68" w:rsidDel="00F80E04">
          <w:rPr>
            <w:rFonts w:ascii="Calibri" w:hAnsi="Calibri" w:cs="Tahoma"/>
            <w:i w:val="0"/>
          </w:rPr>
          <w:delText xml:space="preserve">, </w:delText>
        </w:r>
      </w:del>
      <w:commentRangeStart w:id="1"/>
      <w:r w:rsidRPr="007F5C68">
        <w:rPr>
          <w:rFonts w:ascii="Calibri" w:hAnsi="Calibri" w:cs="Tahoma"/>
          <w:i w:val="0"/>
        </w:rPr>
        <w:t>Fakulteta za elektrotehniko</w:t>
      </w:r>
      <w:r>
        <w:rPr>
          <w:rFonts w:ascii="Calibri" w:hAnsi="Calibri" w:cs="Tahoma"/>
          <w:i w:val="0"/>
        </w:rPr>
        <w:t>, Univeraza v Ljubljani</w:t>
      </w:r>
      <w:commentRangeEnd w:id="1"/>
      <w:r w:rsidR="00F80E04">
        <w:rPr>
          <w:rStyle w:val="CommentReference"/>
          <w:i w:val="0"/>
        </w:rPr>
        <w:commentReference w:id="1"/>
      </w:r>
    </w:p>
    <w:p w:rsidR="00F267A2" w:rsidRPr="000F634C" w:rsidRDefault="00590D3A" w:rsidP="003D117D">
      <w:pPr>
        <w:pStyle w:val="ERKAffiliation"/>
        <w:spacing w:after="240"/>
        <w:rPr>
          <w:rFonts w:ascii="Calibri" w:hAnsi="Calibri" w:cs="Tahoma"/>
        </w:rPr>
      </w:pPr>
      <w:r w:rsidRPr="000F634C">
        <w:rPr>
          <w:rFonts w:ascii="Calibri" w:hAnsi="Calibri" w:cs="Tahoma"/>
        </w:rPr>
        <w:t xml:space="preserve">E-pošta: </w:t>
      </w:r>
      <w:r w:rsidR="007F5C68">
        <w:rPr>
          <w:rFonts w:ascii="Calibri" w:hAnsi="Calibri" w:cs="Tahoma"/>
        </w:rPr>
        <w:t>mitja1357@gmail.com</w:t>
      </w:r>
    </w:p>
    <w:p w:rsidR="00F267A2" w:rsidRPr="00600DB9" w:rsidRDefault="00F267A2" w:rsidP="00A83D1F">
      <w:pPr>
        <w:ind w:left="426" w:right="423"/>
        <w:rPr>
          <w:rFonts w:ascii="Calibri" w:hAnsi="Calibri" w:cs="Tahoma"/>
          <w:i/>
          <w:iCs/>
          <w:sz w:val="18"/>
        </w:rPr>
      </w:pPr>
      <w:r w:rsidRPr="00600DB9">
        <w:rPr>
          <w:rFonts w:ascii="Calibri" w:hAnsi="Calibri" w:cs="Tahoma"/>
          <w:b/>
          <w:i/>
          <w:iCs/>
          <w:smallCaps/>
          <w:sz w:val="18"/>
        </w:rPr>
        <w:t>Povzetek:</w:t>
      </w:r>
      <w:r w:rsidRPr="00600DB9">
        <w:rPr>
          <w:rFonts w:ascii="Calibri" w:hAnsi="Calibri" w:cs="Tahoma"/>
          <w:i/>
          <w:iCs/>
          <w:sz w:val="18"/>
        </w:rPr>
        <w:t xml:space="preserve"> </w:t>
      </w:r>
      <w:r w:rsidR="00600DB9" w:rsidRPr="00600DB9">
        <w:rPr>
          <w:rFonts w:ascii="Calibri" w:hAnsi="Calibri" w:cs="Tahoma"/>
          <w:i/>
          <w:iCs/>
          <w:sz w:val="18"/>
        </w:rPr>
        <w:t xml:space="preserve">Tukaj vstavite povzetek v strukturirani obliki, ki naj zajema </w:t>
      </w:r>
      <w:r w:rsidR="00600DB9">
        <w:rPr>
          <w:rFonts w:ascii="Calibri" w:hAnsi="Calibri" w:cs="Tahoma"/>
          <w:i/>
          <w:iCs/>
          <w:sz w:val="18"/>
        </w:rPr>
        <w:t>segmente z naslednjimi</w:t>
      </w:r>
      <w:r w:rsidR="00600DB9" w:rsidRPr="00600DB9">
        <w:rPr>
          <w:rFonts w:ascii="Calibri" w:hAnsi="Calibri" w:cs="Tahoma"/>
          <w:i/>
          <w:iCs/>
          <w:sz w:val="18"/>
        </w:rPr>
        <w:t xml:space="preserve"> </w:t>
      </w:r>
      <w:r w:rsidR="00600DB9">
        <w:rPr>
          <w:rFonts w:ascii="Calibri" w:hAnsi="Calibri" w:cs="Tahoma"/>
          <w:i/>
          <w:iCs/>
          <w:sz w:val="18"/>
        </w:rPr>
        <w:t>podnaslovi</w:t>
      </w:r>
      <w:r w:rsidR="00600DB9" w:rsidRPr="00600DB9">
        <w:rPr>
          <w:rFonts w:ascii="Calibri" w:hAnsi="Calibri" w:cs="Tahoma"/>
          <w:i/>
          <w:iCs/>
          <w:sz w:val="18"/>
        </w:rPr>
        <w:t>: Izhodišča, Metode, Rezultat</w:t>
      </w:r>
      <w:r w:rsidR="00600DB9">
        <w:rPr>
          <w:rFonts w:ascii="Calibri" w:hAnsi="Calibri" w:cs="Tahoma"/>
          <w:i/>
          <w:iCs/>
          <w:sz w:val="18"/>
        </w:rPr>
        <w:t>i</w:t>
      </w:r>
      <w:r w:rsidR="00600DB9" w:rsidRPr="00600DB9">
        <w:rPr>
          <w:rFonts w:ascii="Calibri" w:hAnsi="Calibri" w:cs="Tahoma"/>
          <w:i/>
          <w:iCs/>
          <w:sz w:val="18"/>
        </w:rPr>
        <w:t xml:space="preserve"> in Zaključek.</w:t>
      </w:r>
      <w:r w:rsidR="008E37F7">
        <w:rPr>
          <w:rFonts w:ascii="Calibri" w:hAnsi="Calibri" w:cs="Tahoma"/>
          <w:i/>
          <w:iCs/>
          <w:sz w:val="18"/>
        </w:rPr>
        <w:t xml:space="preserve"> Vsak segment naj se prične v novi vrstici.</w:t>
      </w:r>
    </w:p>
    <w:p w:rsidR="00F267A2" w:rsidRPr="00600DB9" w:rsidRDefault="00F267A2" w:rsidP="00A83D1F">
      <w:pPr>
        <w:pStyle w:val="ERKAffiliation"/>
        <w:spacing w:after="200"/>
        <w:ind w:left="426" w:right="423"/>
        <w:jc w:val="both"/>
        <w:rPr>
          <w:rFonts w:ascii="Calibri" w:hAnsi="Calibri" w:cs="Tahoma"/>
          <w:iCs/>
          <w:sz w:val="18"/>
        </w:rPr>
      </w:pPr>
      <w:r w:rsidRPr="00600DB9">
        <w:rPr>
          <w:rFonts w:ascii="Calibri" w:hAnsi="Calibri" w:cs="Tahoma"/>
          <w:b/>
          <w:iCs/>
          <w:smallCaps/>
          <w:sz w:val="18"/>
        </w:rPr>
        <w:t>Ključne besede:</w:t>
      </w:r>
      <w:r w:rsidR="009D5C42" w:rsidRPr="00600DB9">
        <w:rPr>
          <w:rFonts w:ascii="Calibri" w:hAnsi="Calibri" w:cs="Tahoma"/>
          <w:iCs/>
          <w:sz w:val="18"/>
        </w:rPr>
        <w:t xml:space="preserve"> </w:t>
      </w:r>
      <w:r w:rsidR="007F5C68" w:rsidRPr="007F5C68">
        <w:rPr>
          <w:rFonts w:ascii="Calibri" w:hAnsi="Calibri" w:cs="Tahoma"/>
          <w:iCs/>
          <w:sz w:val="18"/>
        </w:rPr>
        <w:t xml:space="preserve">krožni proces; </w:t>
      </w:r>
      <w:r w:rsidR="001A6304" w:rsidRPr="007F5C68">
        <w:rPr>
          <w:rFonts w:ascii="Calibri" w:hAnsi="Calibri" w:cs="Tahoma"/>
          <w:iCs/>
          <w:sz w:val="18"/>
        </w:rPr>
        <w:t xml:space="preserve">anergija; eksergija; </w:t>
      </w:r>
      <w:r w:rsidR="007F5C68" w:rsidRPr="007F5C68">
        <w:rPr>
          <w:rFonts w:ascii="Calibri" w:hAnsi="Calibri" w:cs="Tahoma"/>
          <w:iCs/>
          <w:sz w:val="18"/>
        </w:rPr>
        <w:t xml:space="preserve"> </w:t>
      </w:r>
      <w:r w:rsidR="001A6304" w:rsidRPr="007F5C68">
        <w:rPr>
          <w:rFonts w:ascii="Calibri" w:hAnsi="Calibri" w:cs="Tahoma"/>
          <w:iCs/>
          <w:sz w:val="18"/>
        </w:rPr>
        <w:t>generator;</w:t>
      </w:r>
      <w:r w:rsidR="001A6304" w:rsidRPr="001A6304">
        <w:rPr>
          <w:rFonts w:ascii="Calibri" w:hAnsi="Calibri" w:cs="Tahoma"/>
          <w:iCs/>
          <w:sz w:val="18"/>
        </w:rPr>
        <w:t xml:space="preserve"> </w:t>
      </w:r>
      <w:r w:rsidR="007F5C68" w:rsidRPr="007F5C68">
        <w:rPr>
          <w:rFonts w:ascii="Calibri" w:hAnsi="Calibri" w:cs="Tahoma"/>
          <w:iCs/>
          <w:sz w:val="18"/>
        </w:rPr>
        <w:t>lastna raba elektrarne</w:t>
      </w:r>
    </w:p>
    <w:p w:rsidR="00590D3A" w:rsidRPr="00F267A2" w:rsidRDefault="00590D3A">
      <w:pPr>
        <w:rPr>
          <w:rFonts w:ascii="Calibri" w:hAnsi="Calibri" w:cs="Tahoma"/>
        </w:rPr>
      </w:pPr>
    </w:p>
    <w:p w:rsidR="00590D3A" w:rsidRPr="00F267A2" w:rsidRDefault="00590D3A" w:rsidP="009246BA">
      <w:pPr>
        <w:rPr>
          <w:rFonts w:ascii="Calibri" w:hAnsi="Calibri" w:cs="Tahoma"/>
        </w:rPr>
        <w:sectPr w:rsidR="00590D3A" w:rsidRPr="00F267A2" w:rsidSect="00BC5CBF">
          <w:headerReference w:type="first" r:id="rId10"/>
          <w:footerReference w:type="first" r:id="rId11"/>
          <w:pgSz w:w="11906" w:h="16838" w:code="9"/>
          <w:pgMar w:top="1276" w:right="1276" w:bottom="1276" w:left="1276" w:header="680" w:footer="680" w:gutter="0"/>
          <w:cols w:space="720"/>
          <w:titlePg/>
        </w:sectPr>
      </w:pPr>
    </w:p>
    <w:p w:rsidR="00590D3A" w:rsidRPr="00117B65" w:rsidRDefault="00504F2E" w:rsidP="00117B65">
      <w:pPr>
        <w:pStyle w:val="Heading1"/>
        <w:spacing w:before="240"/>
        <w:rPr>
          <w:rFonts w:cs="Tahoma"/>
          <w:smallCaps w:val="0"/>
        </w:rPr>
      </w:pPr>
      <w:r w:rsidRPr="00117B65">
        <w:rPr>
          <w:rFonts w:cs="Tahoma"/>
          <w:smallCaps w:val="0"/>
        </w:rPr>
        <w:lastRenderedPageBreak/>
        <w:t>Uvod</w:t>
      </w:r>
    </w:p>
    <w:p w:rsidR="00AD2A35" w:rsidRPr="000A6C93" w:rsidRDefault="00213CB9" w:rsidP="00AD2A35">
      <w:pPr>
        <w:rPr>
          <w:rFonts w:ascii="Calibri" w:hAnsi="Calibri" w:cs="Tahoma"/>
          <w:lang w:val="en-US"/>
        </w:rPr>
      </w:pPr>
      <w:r>
        <w:rPr>
          <w:rFonts w:ascii="Calibri" w:hAnsi="Calibri" w:cs="Tahoma"/>
        </w:rPr>
        <w:t>Največ električne energije na svetu proizvedejo termoelektrarne</w:t>
      </w:r>
      <w:r w:rsidR="00C445D6">
        <w:rPr>
          <w:rFonts w:ascii="Calibri" w:hAnsi="Calibri" w:cs="Tahoma"/>
        </w:rPr>
        <w:t>.</w:t>
      </w:r>
      <w:r>
        <w:rPr>
          <w:rFonts w:ascii="Calibri" w:hAnsi="Calibri" w:cs="Tahoma"/>
        </w:rPr>
        <w:t xml:space="preserve"> </w:t>
      </w:r>
      <w:r w:rsidR="00E5231E">
        <w:rPr>
          <w:rFonts w:ascii="Calibri" w:hAnsi="Calibri" w:cs="Tahoma"/>
        </w:rPr>
        <w:t xml:space="preserve">Glede na globalne trende, se želi čim manj onesneževati naš planet hkrati, pa procese čim bolj izkoristiti. S tem delom želim predstaviti </w:t>
      </w:r>
      <w:r w:rsidR="00292811">
        <w:rPr>
          <w:rFonts w:ascii="Calibri" w:hAnsi="Calibri" w:cs="Tahoma"/>
        </w:rPr>
        <w:t>procese</w:t>
      </w:r>
      <w:r w:rsidR="00E5231E">
        <w:rPr>
          <w:rFonts w:ascii="Calibri" w:hAnsi="Calibri" w:cs="Tahoma"/>
        </w:rPr>
        <w:t xml:space="preserve"> termoelektararne</w:t>
      </w:r>
      <w:r w:rsidR="00292811">
        <w:rPr>
          <w:rFonts w:ascii="Calibri" w:hAnsi="Calibri" w:cs="Tahoma"/>
        </w:rPr>
        <w:t>, ki so del proizvodn</w:t>
      </w:r>
      <w:r w:rsidR="00FB71D4">
        <w:rPr>
          <w:rFonts w:ascii="Calibri" w:hAnsi="Calibri" w:cs="Tahoma"/>
        </w:rPr>
        <w:t xml:space="preserve">je električne energije. V njem bom opisal, kje se pojavijo zgube in kako te vplivajo na celoten </w:t>
      </w:r>
      <w:r w:rsidR="00325771">
        <w:rPr>
          <w:rFonts w:ascii="Calibri" w:hAnsi="Calibri" w:cs="Tahoma"/>
        </w:rPr>
        <w:t>izkoristek</w:t>
      </w:r>
      <w:r w:rsidR="00FB71D4">
        <w:rPr>
          <w:rFonts w:ascii="Calibri" w:hAnsi="Calibri" w:cs="Tahoma"/>
        </w:rPr>
        <w:t>.</w:t>
      </w:r>
    </w:p>
    <w:p w:rsidR="00590D3A" w:rsidRPr="00117B65" w:rsidRDefault="007F5C68" w:rsidP="00117B65">
      <w:pPr>
        <w:pStyle w:val="Heading1"/>
        <w:spacing w:before="240"/>
        <w:rPr>
          <w:rFonts w:cs="Tahoma"/>
          <w:smallCaps w:val="0"/>
        </w:rPr>
      </w:pPr>
      <w:r>
        <w:rPr>
          <w:rFonts w:cs="Tahoma"/>
          <w:smallCaps w:val="0"/>
        </w:rPr>
        <w:t>Izkoristki posameznih elementov termoelektrarne</w:t>
      </w:r>
    </w:p>
    <w:p w:rsidR="00F8166E" w:rsidRPr="00F267A2" w:rsidRDefault="00E5231E" w:rsidP="00AD2A35">
      <w:pPr>
        <w:rPr>
          <w:rFonts w:ascii="Calibri" w:hAnsi="Calibri" w:cs="Tahoma"/>
        </w:rPr>
      </w:pPr>
      <w:r>
        <w:rPr>
          <w:rFonts w:ascii="Calibri" w:hAnsi="Calibri" w:cs="Tahoma"/>
        </w:rPr>
        <w:t xml:space="preserve">Proces proizvodnje električne energije v termoelektrarni je razdeljen na več podprocesov. </w:t>
      </w:r>
      <w:r w:rsidR="00C445D6">
        <w:rPr>
          <w:rFonts w:ascii="Calibri" w:hAnsi="Calibri" w:cs="Tahoma"/>
        </w:rPr>
        <w:t>Če želimo imeti čim več</w:t>
      </w:r>
      <w:r w:rsidR="007F5C68">
        <w:rPr>
          <w:rFonts w:ascii="Calibri" w:hAnsi="Calibri" w:cs="Tahoma"/>
        </w:rPr>
        <w:t>ji izkoristek</w:t>
      </w:r>
      <w:r w:rsidR="00C445D6">
        <w:rPr>
          <w:rFonts w:ascii="Calibri" w:hAnsi="Calibri" w:cs="Tahoma"/>
        </w:rPr>
        <w:t>,</w:t>
      </w:r>
      <w:r w:rsidR="007F5C68">
        <w:rPr>
          <w:rFonts w:ascii="Calibri" w:hAnsi="Calibri" w:cs="Tahoma"/>
        </w:rPr>
        <w:t xml:space="preserve"> mo</w:t>
      </w:r>
      <w:r w:rsidR="00C445D6">
        <w:rPr>
          <w:rFonts w:ascii="Calibri" w:hAnsi="Calibri" w:cs="Tahoma"/>
        </w:rPr>
        <w:t xml:space="preserve">ra biti izkoristek posameznega </w:t>
      </w:r>
      <w:r w:rsidR="003E2C01">
        <w:rPr>
          <w:rFonts w:ascii="Calibri" w:hAnsi="Calibri" w:cs="Tahoma"/>
        </w:rPr>
        <w:t>dela</w:t>
      </w:r>
      <w:r w:rsidR="00C445D6">
        <w:rPr>
          <w:rFonts w:ascii="Calibri" w:hAnsi="Calibri" w:cs="Tahoma"/>
        </w:rPr>
        <w:t xml:space="preserve"> v celotnem procesu čim v</w:t>
      </w:r>
      <w:r w:rsidR="003E2C01">
        <w:rPr>
          <w:rFonts w:ascii="Calibri" w:hAnsi="Calibri" w:cs="Tahoma"/>
        </w:rPr>
        <w:t>iš</w:t>
      </w:r>
      <w:r w:rsidR="00C445D6">
        <w:rPr>
          <w:rFonts w:ascii="Calibri" w:hAnsi="Calibri" w:cs="Tahoma"/>
        </w:rPr>
        <w:t>ji. V posameznem pod</w:t>
      </w:r>
      <w:r w:rsidR="007F5C68">
        <w:rPr>
          <w:rFonts w:ascii="Calibri" w:hAnsi="Calibri" w:cs="Tahoma"/>
        </w:rPr>
        <w:t xml:space="preserve">poglavju bom opisal vsak </w:t>
      </w:r>
      <w:r w:rsidR="003E2C01">
        <w:rPr>
          <w:rFonts w:ascii="Calibri" w:hAnsi="Calibri" w:cs="Tahoma"/>
        </w:rPr>
        <w:t>del</w:t>
      </w:r>
      <w:r w:rsidR="007F5C68">
        <w:rPr>
          <w:rFonts w:ascii="Calibri" w:hAnsi="Calibri" w:cs="Tahoma"/>
        </w:rPr>
        <w:t xml:space="preserve"> podrobneje.</w:t>
      </w:r>
    </w:p>
    <w:p w:rsidR="00696342" w:rsidRPr="00C156E5" w:rsidRDefault="00696342" w:rsidP="00C156E5">
      <w:pPr>
        <w:pStyle w:val="Heading2"/>
      </w:pPr>
      <w:bookmarkStart w:id="2" w:name="_Toc19809"/>
      <w:r w:rsidRPr="00C156E5">
        <w:t xml:space="preserve">Krožni proces </w:t>
      </w:r>
      <w:bookmarkEnd w:id="2"/>
    </w:p>
    <w:p w:rsidR="00696342" w:rsidRPr="00696342" w:rsidRDefault="003E2C01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Vsak</w:t>
      </w:r>
      <w:r w:rsidR="00696342" w:rsidRPr="00696342">
        <w:rPr>
          <w:rFonts w:ascii="Calibri" w:hAnsi="Calibri" w:cs="Tahoma"/>
          <w:bCs/>
        </w:rPr>
        <w:t xml:space="preserve"> proces, ki ob pretvarjanju energije vrača sistem v začetno stanje imenujemo krožni </w:t>
      </w:r>
      <w:r>
        <w:rPr>
          <w:rFonts w:ascii="Calibri" w:hAnsi="Calibri" w:cs="Tahoma"/>
          <w:bCs/>
        </w:rPr>
        <w:t>proces. Krožni proces je viden na</w:t>
      </w:r>
      <w:r w:rsidR="00696342" w:rsidRPr="00696342">
        <w:rPr>
          <w:rFonts w:ascii="Calibri" w:hAnsi="Calibri" w:cs="Tahoma"/>
          <w:bCs/>
        </w:rPr>
        <w:t xml:space="preserve"> slike 1. Izkoristek krožnega procesa je razmerje med prosto močjo in dovedenim toplotnim tokom. Izkoristek po sliki 1 je: </w:t>
      </w:r>
    </w:p>
    <w:p w:rsidR="00696342" w:rsidRPr="00696342" w:rsidRDefault="00C156E5" w:rsidP="00C156E5">
      <w:pPr>
        <w:jc w:val="left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kp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ahoma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ahom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ahoma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</w:rPr>
                          <m:t>1</m:t>
                        </m:r>
                      </m:sub>
                    </m:sSub>
                  </m:e>
                </m:d>
              </m:e>
            </m:d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3</m:t>
                </m:r>
              </m:sub>
            </m:sSub>
            <m:r>
              <w:rPr>
                <w:rFonts w:ascii="Cambria Math" w:hAnsi="Cambria Math" w:cs="Tahoma"/>
              </w:rPr>
              <m:t>-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2</m:t>
                </m:r>
              </m:sub>
            </m:sSub>
          </m:den>
        </m:f>
      </m:oMath>
      <w:r>
        <w:rPr>
          <w:rFonts w:ascii="Calibri" w:hAnsi="Calibri" w:cs="Tahoma"/>
          <w:bCs/>
        </w:rPr>
        <w:tab/>
        <w:t>(1)</w:t>
      </w:r>
    </w:p>
    <w:p w:rsidR="00FB29DF" w:rsidRDefault="00696342" w:rsidP="00FB29DF">
      <w:pPr>
        <w:keepNext/>
        <w:jc w:val="center"/>
      </w:pPr>
      <w:r w:rsidRPr="00696342">
        <w:rPr>
          <w:rFonts w:ascii="Calibri" w:hAnsi="Calibri" w:cs="Tahoma"/>
          <w:bCs/>
          <w:noProof/>
          <w:lang w:eastAsia="sl-SI"/>
        </w:rPr>
        <w:drawing>
          <wp:inline distT="0" distB="0" distL="0" distR="0" wp14:anchorId="5C786DB0" wp14:editId="1314DBD9">
            <wp:extent cx="2880000" cy="2075688"/>
            <wp:effectExtent l="0" t="0" r="0" b="1270"/>
            <wp:docPr id="803" name="Picture 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" name="Picture 80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7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342" w:rsidRPr="00696342" w:rsidRDefault="00FB29DF" w:rsidP="00FB29DF">
      <w:pPr>
        <w:pStyle w:val="Caption"/>
        <w:rPr>
          <w:rFonts w:ascii="Calibri" w:hAnsi="Calibri" w:cs="Tahoma"/>
          <w:bCs/>
        </w:rPr>
      </w:pPr>
      <w:r w:rsidRPr="00FB29DF">
        <w:rPr>
          <w:rFonts w:ascii="Calibri" w:hAnsi="Calibri" w:cs="Tahoma"/>
          <w:bCs/>
          <w:i/>
          <w:szCs w:val="18"/>
        </w:rPr>
        <w:t xml:space="preserve">Slika </w:t>
      </w:r>
      <w:r w:rsidRPr="00FB29DF">
        <w:rPr>
          <w:rFonts w:ascii="Calibri" w:hAnsi="Calibri" w:cs="Tahoma"/>
          <w:bCs/>
          <w:i/>
          <w:szCs w:val="18"/>
        </w:rPr>
        <w:fldChar w:fldCharType="begin"/>
      </w:r>
      <w:r w:rsidRPr="00FB29DF">
        <w:rPr>
          <w:rFonts w:ascii="Calibri" w:hAnsi="Calibri" w:cs="Tahoma"/>
          <w:bCs/>
          <w:i/>
          <w:szCs w:val="18"/>
        </w:rPr>
        <w:instrText xml:space="preserve"> SEQ Slika \* ARABIC </w:instrText>
      </w:r>
      <w:r w:rsidRPr="00FB29DF">
        <w:rPr>
          <w:rFonts w:ascii="Calibri" w:hAnsi="Calibri" w:cs="Tahoma"/>
          <w:bCs/>
          <w:i/>
          <w:szCs w:val="18"/>
        </w:rPr>
        <w:fldChar w:fldCharType="separate"/>
      </w:r>
      <w:r w:rsidR="00B02311">
        <w:rPr>
          <w:rFonts w:ascii="Calibri" w:hAnsi="Calibri" w:cs="Tahoma"/>
          <w:bCs/>
          <w:i/>
          <w:noProof/>
          <w:szCs w:val="18"/>
        </w:rPr>
        <w:t>1</w:t>
      </w:r>
      <w:r w:rsidRPr="00FB29DF">
        <w:rPr>
          <w:rFonts w:ascii="Calibri" w:hAnsi="Calibri" w:cs="Tahoma"/>
          <w:bCs/>
          <w:i/>
          <w:szCs w:val="18"/>
        </w:rPr>
        <w:fldChar w:fldCharType="end"/>
      </w:r>
      <w:r w:rsidRPr="00FB29DF">
        <w:rPr>
          <w:rFonts w:ascii="Calibri" w:hAnsi="Calibri" w:cs="Tahoma"/>
          <w:bCs/>
          <w:i/>
          <w:szCs w:val="18"/>
        </w:rPr>
        <w:t xml:space="preserve">. </w:t>
      </w:r>
      <w:r w:rsidRPr="001D0F19">
        <w:rPr>
          <w:rFonts w:ascii="Calibri" w:hAnsi="Calibri" w:cs="Tahoma"/>
          <w:bCs/>
          <w:i/>
          <w:szCs w:val="18"/>
        </w:rPr>
        <w:t>s(T) diagram parnega krožnega procesa[5]</w:t>
      </w:r>
    </w:p>
    <w:p w:rsidR="00696342" w:rsidRPr="00696342" w:rsidRDefault="00696342" w:rsidP="00C156E5">
      <w:pPr>
        <w:pStyle w:val="Heading2"/>
      </w:pPr>
      <w:bookmarkStart w:id="3" w:name="_Toc19810"/>
      <w:r w:rsidRPr="00696342">
        <w:lastRenderedPageBreak/>
        <w:t xml:space="preserve">Napajalna črpalka </w:t>
      </w:r>
      <w:bookmarkEnd w:id="3"/>
    </w:p>
    <w:p w:rsidR="00696342" w:rsidRPr="00696342" w:rsidRDefault="003E2C01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Črpalke</w:t>
      </w:r>
      <w:r w:rsidR="00696342" w:rsidRPr="00696342">
        <w:rPr>
          <w:rFonts w:ascii="Calibri" w:hAnsi="Calibri" w:cs="Tahoma"/>
          <w:bCs/>
        </w:rPr>
        <w:t xml:space="preserve"> v krožnem procesu </w:t>
      </w:r>
      <w:r>
        <w:rPr>
          <w:rFonts w:ascii="Calibri" w:hAnsi="Calibri" w:cs="Tahoma"/>
          <w:bCs/>
        </w:rPr>
        <w:t>so</w:t>
      </w:r>
      <w:r w:rsidR="00696342" w:rsidRPr="00696342">
        <w:rPr>
          <w:rFonts w:ascii="Calibri" w:hAnsi="Calibri" w:cs="Tahoma"/>
          <w:bCs/>
        </w:rPr>
        <w:t xml:space="preserve">: </w:t>
      </w:r>
    </w:p>
    <w:p w:rsidR="00696342" w:rsidRPr="000B2515" w:rsidRDefault="00696342" w:rsidP="000B2515">
      <w:pPr>
        <w:pStyle w:val="ListParagraph"/>
        <w:numPr>
          <w:ilvl w:val="0"/>
          <w:numId w:val="19"/>
        </w:numPr>
        <w:tabs>
          <w:tab w:val="clear" w:pos="284"/>
          <w:tab w:val="clear" w:pos="4536"/>
        </w:tabs>
        <w:rPr>
          <w:rFonts w:ascii="Calibri" w:hAnsi="Calibri" w:cs="Tahoma"/>
          <w:bCs/>
        </w:rPr>
      </w:pPr>
      <w:r w:rsidRPr="000B2515">
        <w:rPr>
          <w:rFonts w:ascii="Calibri" w:hAnsi="Calibri" w:cs="Tahoma"/>
          <w:bCs/>
        </w:rPr>
        <w:t>N</w:t>
      </w:r>
      <w:r w:rsidR="000B2515" w:rsidRPr="000B2515">
        <w:rPr>
          <w:rFonts w:ascii="Calibri" w:hAnsi="Calibri" w:cs="Tahoma"/>
          <w:bCs/>
        </w:rPr>
        <w:t>apajalna črpalka za parni kotel</w:t>
      </w:r>
    </w:p>
    <w:p w:rsidR="00696342" w:rsidRPr="000B2515" w:rsidRDefault="00696342" w:rsidP="000B2515">
      <w:pPr>
        <w:pStyle w:val="ListParagraph"/>
        <w:numPr>
          <w:ilvl w:val="0"/>
          <w:numId w:val="19"/>
        </w:numPr>
        <w:tabs>
          <w:tab w:val="clear" w:pos="284"/>
          <w:tab w:val="clear" w:pos="4536"/>
        </w:tabs>
        <w:rPr>
          <w:rFonts w:ascii="Calibri" w:hAnsi="Calibri" w:cs="Tahoma"/>
          <w:bCs/>
        </w:rPr>
      </w:pPr>
      <w:r w:rsidRPr="000B2515">
        <w:rPr>
          <w:rFonts w:ascii="Calibri" w:hAnsi="Calibri" w:cs="Tahoma"/>
          <w:bCs/>
        </w:rPr>
        <w:t>Črpalk</w:t>
      </w:r>
      <w:r w:rsidR="000B2515" w:rsidRPr="000B2515">
        <w:rPr>
          <w:rFonts w:ascii="Calibri" w:hAnsi="Calibri" w:cs="Tahoma"/>
          <w:bCs/>
        </w:rPr>
        <w:t>a za kondenzat iz kondenzatorja</w:t>
      </w:r>
    </w:p>
    <w:p w:rsidR="00696342" w:rsidRPr="000B2515" w:rsidRDefault="000B2515" w:rsidP="000B2515">
      <w:pPr>
        <w:pStyle w:val="ListParagraph"/>
        <w:numPr>
          <w:ilvl w:val="0"/>
          <w:numId w:val="19"/>
        </w:numPr>
        <w:tabs>
          <w:tab w:val="clear" w:pos="284"/>
          <w:tab w:val="clear" w:pos="4536"/>
        </w:tabs>
        <w:rPr>
          <w:rFonts w:ascii="Calibri" w:hAnsi="Calibri" w:cs="Tahoma"/>
          <w:bCs/>
        </w:rPr>
      </w:pPr>
      <w:r w:rsidRPr="000B2515">
        <w:rPr>
          <w:rFonts w:ascii="Calibri" w:hAnsi="Calibri" w:cs="Tahoma"/>
          <w:bCs/>
        </w:rPr>
        <w:t>Črpalka za hladilno vodo</w:t>
      </w:r>
    </w:p>
    <w:p w:rsidR="00696342" w:rsidRPr="00696342" w:rsidRDefault="00E56AB2" w:rsidP="00E56AB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696342" w:rsidRPr="00696342">
        <w:rPr>
          <w:rFonts w:ascii="Calibri" w:hAnsi="Calibri" w:cs="Tahoma"/>
          <w:bCs/>
        </w:rPr>
        <w:t xml:space="preserve">Črpalko sestavlja elektromotor in turbina, ki poganja medij. S slike 1 vidimo delovanje napajalne črpalke </w:t>
      </w:r>
      <w:r w:rsidR="003E2C01">
        <w:rPr>
          <w:rFonts w:ascii="Calibri" w:hAnsi="Calibri" w:cs="Tahoma"/>
          <w:bCs/>
        </w:rPr>
        <w:t>med točkama</w:t>
      </w:r>
      <w:r w:rsidR="00696342" w:rsidRPr="00696342">
        <w:rPr>
          <w:rFonts w:ascii="Calibri" w:hAnsi="Calibri" w:cs="Tahoma"/>
          <w:bCs/>
        </w:rPr>
        <w:t xml:space="preserve"> 1 </w:t>
      </w:r>
      <w:r w:rsidR="003E2C01">
        <w:rPr>
          <w:rFonts w:ascii="Calibri" w:hAnsi="Calibri" w:cs="Tahoma"/>
          <w:bCs/>
        </w:rPr>
        <w:t>in</w:t>
      </w:r>
      <w:r w:rsidR="00696342" w:rsidRPr="00696342">
        <w:rPr>
          <w:rFonts w:ascii="Calibri" w:hAnsi="Calibri" w:cs="Tahoma"/>
          <w:bCs/>
        </w:rPr>
        <w:t xml:space="preserve"> 2. Izkorist</w:t>
      </w:r>
      <w:r w:rsidR="003E2C01">
        <w:rPr>
          <w:rFonts w:ascii="Calibri" w:hAnsi="Calibri" w:cs="Tahoma"/>
          <w:bCs/>
        </w:rPr>
        <w:t xml:space="preserve">ek </w:t>
      </w:r>
      <w:r w:rsidR="00696342" w:rsidRPr="00696342">
        <w:rPr>
          <w:rFonts w:ascii="Calibri" w:hAnsi="Calibri" w:cs="Tahoma"/>
          <w:bCs/>
        </w:rPr>
        <w:t>te je odvisen od pogonskega motorja in izkoristka turbine, ki dvigne tlak</w:t>
      </w:r>
      <w:r w:rsidR="003E2C01">
        <w:rPr>
          <w:rFonts w:ascii="Calibri" w:hAnsi="Calibri" w:cs="Tahoma"/>
          <w:bCs/>
        </w:rPr>
        <w:t xml:space="preserve"> vode</w:t>
      </w:r>
      <w:r w:rsidR="00696342" w:rsidRPr="00696342">
        <w:rPr>
          <w:rFonts w:ascii="Calibri" w:hAnsi="Calibri" w:cs="Tahoma"/>
          <w:bCs/>
        </w:rPr>
        <w:t>. Izgube v napajalni črpalki se pojavljajo zaradi spremembe višine(potencialna energija), iztočne izgube(kinetična energija) in</w:t>
      </w:r>
      <w:r>
        <w:rPr>
          <w:rFonts w:ascii="Calibri" w:hAnsi="Calibri" w:cs="Tahoma"/>
          <w:bCs/>
        </w:rPr>
        <w:t xml:space="preserve"> tlačne izgube v cevovodih.[1]</w:t>
      </w:r>
    </w:p>
    <w:p w:rsidR="00696342" w:rsidRDefault="00E56AB2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696342" w:rsidRPr="00696342">
        <w:rPr>
          <w:rFonts w:ascii="Calibri" w:hAnsi="Calibri" w:cs="Tahoma"/>
          <w:bCs/>
        </w:rPr>
        <w:t xml:space="preserve">Izkoristek je tako: </w:t>
      </w:r>
    </w:p>
    <w:p w:rsidR="00696342" w:rsidRPr="0066315F" w:rsidRDefault="001D0F19" w:rsidP="00F80E04">
      <w:pPr>
        <w:rPr>
          <w:rFonts w:ascii="Calibri" w:hAnsi="Calibri" w:cs="Tahoma"/>
          <w:bCs/>
          <w:i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črp</m:t>
            </m:r>
          </m:sub>
        </m:sSub>
        <m:r>
          <w:rPr>
            <w:rFonts w:ascii="Cambria Math" w:hAnsi="Cambria Math" w:cs="Tahoma"/>
          </w:rPr>
          <m:t>=1-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it</m:t>
                </m:r>
              </m:sub>
            </m:sSub>
            <m:r>
              <w:rPr>
                <w:rFonts w:ascii="Cambria Math" w:hAnsi="Cambria Math" w:cs="Tahoma"/>
              </w:rPr>
              <m:t>+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im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prej</m:t>
                </m:r>
              </m:sub>
            </m:sSub>
          </m:den>
        </m:f>
      </m:oMath>
      <w:r>
        <w:rPr>
          <w:rFonts w:ascii="Calibri" w:hAnsi="Calibri" w:cs="Tahoma"/>
          <w:bCs/>
          <w:i/>
        </w:rPr>
        <w:tab/>
      </w:r>
      <w:r>
        <w:rPr>
          <w:rFonts w:ascii="Calibri" w:hAnsi="Calibri" w:cs="Tahoma"/>
          <w:bCs/>
        </w:rPr>
        <w:t>(2)</w:t>
      </w:r>
    </w:p>
    <w:p w:rsidR="00696342" w:rsidRPr="00696342" w:rsidRDefault="00696342" w:rsidP="00E56AB2">
      <w:pPr>
        <w:keepNext/>
        <w:jc w:val="center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  <w:noProof/>
          <w:lang w:eastAsia="sl-SI"/>
        </w:rPr>
        <w:drawing>
          <wp:inline distT="0" distB="0" distL="0" distR="0" wp14:anchorId="797CE2BE" wp14:editId="4713824B">
            <wp:extent cx="2880000" cy="1472184"/>
            <wp:effectExtent l="0" t="0" r="0" b="0"/>
            <wp:docPr id="941" name="Picture 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" name="Picture 94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47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AB2" w:rsidRPr="00E56AB2">
        <w:rPr>
          <w:rFonts w:ascii="Calibri" w:hAnsi="Calibri" w:cs="Tahoma"/>
          <w:bCs/>
          <w:i/>
          <w:sz w:val="18"/>
          <w:szCs w:val="18"/>
        </w:rPr>
        <w:t xml:space="preserve">Slika </w:t>
      </w:r>
      <w:r w:rsidR="00E56AB2" w:rsidRPr="00E56AB2">
        <w:rPr>
          <w:rFonts w:ascii="Calibri" w:hAnsi="Calibri" w:cs="Tahoma"/>
          <w:bCs/>
          <w:i/>
          <w:sz w:val="18"/>
          <w:szCs w:val="18"/>
        </w:rPr>
        <w:fldChar w:fldCharType="begin"/>
      </w:r>
      <w:r w:rsidR="00E56AB2" w:rsidRPr="00E56AB2">
        <w:rPr>
          <w:rFonts w:ascii="Calibri" w:hAnsi="Calibri" w:cs="Tahoma"/>
          <w:bCs/>
          <w:i/>
          <w:sz w:val="18"/>
          <w:szCs w:val="18"/>
        </w:rPr>
        <w:instrText xml:space="preserve"> SEQ Slika \* ARABIC </w:instrText>
      </w:r>
      <w:r w:rsidR="00E56AB2" w:rsidRPr="00E56AB2">
        <w:rPr>
          <w:rFonts w:ascii="Calibri" w:hAnsi="Calibri" w:cs="Tahoma"/>
          <w:bCs/>
          <w:i/>
          <w:sz w:val="18"/>
          <w:szCs w:val="18"/>
        </w:rPr>
        <w:fldChar w:fldCharType="separate"/>
      </w:r>
      <w:r w:rsidR="00B02311">
        <w:rPr>
          <w:rFonts w:ascii="Calibri" w:hAnsi="Calibri" w:cs="Tahoma"/>
          <w:bCs/>
          <w:i/>
          <w:noProof/>
          <w:sz w:val="18"/>
          <w:szCs w:val="18"/>
        </w:rPr>
        <w:t>2</w:t>
      </w:r>
      <w:r w:rsidR="00E56AB2" w:rsidRPr="00E56AB2">
        <w:rPr>
          <w:rFonts w:ascii="Calibri" w:hAnsi="Calibri" w:cs="Tahoma"/>
          <w:bCs/>
          <w:i/>
          <w:sz w:val="18"/>
          <w:szCs w:val="18"/>
        </w:rPr>
        <w:fldChar w:fldCharType="end"/>
      </w:r>
      <w:r w:rsidR="00E56AB2">
        <w:rPr>
          <w:rFonts w:ascii="Calibri" w:hAnsi="Calibri" w:cs="Tahoma"/>
          <w:bCs/>
          <w:i/>
          <w:sz w:val="18"/>
          <w:szCs w:val="18"/>
        </w:rPr>
        <w:t>.</w:t>
      </w:r>
      <w:r w:rsidR="00E56AB2" w:rsidRPr="001D0F19">
        <w:rPr>
          <w:rFonts w:ascii="Calibri" w:hAnsi="Calibri" w:cs="Tahoma"/>
          <w:bCs/>
          <w:i/>
          <w:sz w:val="18"/>
          <w:szCs w:val="18"/>
        </w:rPr>
        <w:t xml:space="preserve"> Primer turbine napajalne kotlovske črpalke[1]</w:t>
      </w:r>
    </w:p>
    <w:p w:rsidR="00696342" w:rsidRPr="00696342" w:rsidRDefault="00696342" w:rsidP="00C156E5">
      <w:pPr>
        <w:pStyle w:val="Heading2"/>
      </w:pPr>
      <w:bookmarkStart w:id="4" w:name="_Toc19811"/>
      <w:r w:rsidRPr="00696342">
        <w:t xml:space="preserve">Kotel </w:t>
      </w:r>
      <w:bookmarkEnd w:id="4"/>
    </w:p>
    <w:p w:rsidR="00696342" w:rsidRPr="00696342" w:rsidRDefault="00696342" w:rsidP="00201ADC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>Naloga kotla je, da toploto zgorelega goriva dovede vodi in pari. V kotlu želimo z gorivom čim bolje segreti vodo,</w:t>
      </w:r>
      <w:r w:rsidR="00201ADC">
        <w:rPr>
          <w:rFonts w:ascii="Calibri" w:hAnsi="Calibri" w:cs="Tahoma"/>
          <w:bCs/>
        </w:rPr>
        <w:t xml:space="preserve"> ki jo nato peljemo na turbino.</w:t>
      </w:r>
    </w:p>
    <w:p w:rsidR="00E56AB2" w:rsidRDefault="00905A57" w:rsidP="00E56AB2">
      <w:pPr>
        <w:keepNext/>
        <w:jc w:val="center"/>
      </w:pPr>
      <w:r w:rsidRPr="00905A57">
        <w:rPr>
          <w:rFonts w:ascii="Calibri" w:hAnsi="Calibri" w:cs="Tahoma"/>
          <w:bCs/>
          <w:noProof/>
          <w:lang w:eastAsia="sl-SI"/>
        </w:rPr>
        <w:lastRenderedPageBreak/>
        <w:drawing>
          <wp:inline distT="0" distB="0" distL="0" distR="0">
            <wp:extent cx="2879725" cy="2172079"/>
            <wp:effectExtent l="0" t="0" r="0" b="0"/>
            <wp:docPr id="1" name="Slika 1" descr="G:\4_letnik\KVEE\Vaje\kot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4_letnik\KVEE\Vaje\kotel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17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342" w:rsidRPr="00696342" w:rsidRDefault="00E56AB2" w:rsidP="00E56AB2">
      <w:pPr>
        <w:pStyle w:val="Caption"/>
        <w:rPr>
          <w:rFonts w:ascii="Calibri" w:hAnsi="Calibri" w:cs="Tahoma"/>
          <w:bCs/>
        </w:rPr>
      </w:pPr>
      <w:r w:rsidRPr="00502479">
        <w:rPr>
          <w:rFonts w:ascii="Calibri" w:hAnsi="Calibri" w:cs="Tahoma"/>
          <w:bCs/>
          <w:i/>
          <w:szCs w:val="18"/>
        </w:rPr>
        <w:t xml:space="preserve">Slika </w:t>
      </w:r>
      <w:r w:rsidRPr="00502479">
        <w:rPr>
          <w:rFonts w:ascii="Calibri" w:hAnsi="Calibri" w:cs="Tahoma"/>
          <w:bCs/>
          <w:i/>
          <w:szCs w:val="18"/>
        </w:rPr>
        <w:fldChar w:fldCharType="begin"/>
      </w:r>
      <w:r w:rsidRPr="00502479">
        <w:rPr>
          <w:rFonts w:ascii="Calibri" w:hAnsi="Calibri" w:cs="Tahoma"/>
          <w:bCs/>
          <w:i/>
          <w:szCs w:val="18"/>
        </w:rPr>
        <w:instrText xml:space="preserve"> SEQ Slika \* ARABIC </w:instrText>
      </w:r>
      <w:r w:rsidRPr="00502479">
        <w:rPr>
          <w:rFonts w:ascii="Calibri" w:hAnsi="Calibri" w:cs="Tahoma"/>
          <w:bCs/>
          <w:i/>
          <w:szCs w:val="18"/>
        </w:rPr>
        <w:fldChar w:fldCharType="separate"/>
      </w:r>
      <w:r w:rsidR="00B02311">
        <w:rPr>
          <w:rFonts w:ascii="Calibri" w:hAnsi="Calibri" w:cs="Tahoma"/>
          <w:bCs/>
          <w:i/>
          <w:noProof/>
          <w:szCs w:val="18"/>
        </w:rPr>
        <w:t>3</w:t>
      </w:r>
      <w:r w:rsidRPr="00502479">
        <w:rPr>
          <w:rFonts w:ascii="Calibri" w:hAnsi="Calibri" w:cs="Tahoma"/>
          <w:bCs/>
          <w:i/>
          <w:szCs w:val="18"/>
        </w:rPr>
        <w:fldChar w:fldCharType="end"/>
      </w:r>
      <w:r w:rsidR="00502479">
        <w:rPr>
          <w:rFonts w:ascii="Calibri" w:hAnsi="Calibri" w:cs="Tahoma"/>
          <w:bCs/>
          <w:i/>
          <w:szCs w:val="18"/>
        </w:rPr>
        <w:t>. Shema kotla[2]</w:t>
      </w:r>
    </w:p>
    <w:p w:rsidR="00201ADC" w:rsidRDefault="00696342" w:rsidP="00201ADC">
      <w:pPr>
        <w:jc w:val="left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>Vsaka snov(razen izgubna toplota) ima svojo maso entropijo in temperaturo. V kotlu ni transformacije v mehanično energijo, zato mora biti dovedena toplota enaka odvedeni:</w:t>
      </w:r>
    </w:p>
    <w:p w:rsidR="001A6304" w:rsidRPr="00696342" w:rsidRDefault="00201ADC" w:rsidP="00201ADC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g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z</m:t>
            </m:r>
          </m:sub>
        </m:sSub>
        <m:d>
          <m:dPr>
            <m:ctrlPr>
              <w:rPr>
                <w:rFonts w:ascii="Cambria Math" w:hAnsi="Cambria Math" w:cs="Calibri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</m:e>
        </m:d>
        <m:r>
          <w:rPr>
            <w:rFonts w:ascii="Cambria Math" w:hAnsi="Cambria Math" w:cs="Calibri"/>
          </w:rPr>
          <m:t xml:space="preserve">+ 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z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z</m:t>
            </m:r>
          </m:sub>
        </m:sSub>
        <m:d>
          <m:dPr>
            <m:ctrlPr>
              <w:rPr>
                <w:rFonts w:ascii="Cambria Math" w:hAnsi="Cambria Math" w:cs="Calibri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</m:e>
        </m:d>
        <m:r>
          <w:rPr>
            <w:rFonts w:ascii="Cambria Math" w:hAnsi="Cambria Math" w:cs="Calibri"/>
          </w:rPr>
          <m:t xml:space="preserve">+ 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vhv</m:t>
            </m:r>
          </m:sub>
        </m:sSub>
        <m:r>
          <w:rPr>
            <w:rFonts w:ascii="Cambria Math" w:hAnsi="Cambria Math" w:cs="Calibri"/>
          </w:rPr>
          <m:t>(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r>
          <w:rPr>
            <w:rFonts w:ascii="Cambria Math" w:hAnsi="Cambria Math" w:cs="Calibri"/>
          </w:rPr>
          <m:t xml:space="preserve">) = 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p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p</m:t>
            </m:r>
          </m:sub>
        </m:sSub>
        <m:r>
          <w:rPr>
            <w:rFonts w:ascii="Cambria Math" w:hAnsi="Cambria Math" w:cs="Calibri"/>
          </w:rPr>
          <m:t>(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3</m:t>
            </m:r>
          </m:sub>
        </m:sSub>
        <m:r>
          <w:rPr>
            <w:rFonts w:ascii="Cambria Math" w:hAnsi="Cambria Math" w:cs="Calibri"/>
          </w:rPr>
          <m:t xml:space="preserve">) + 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plini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plini</m:t>
            </m:r>
          </m:sub>
        </m:sSub>
        <m:r>
          <w:rPr>
            <w:rFonts w:ascii="Cambria Math" w:hAnsi="Cambria Math" w:cs="Calibri"/>
          </w:rPr>
          <m:t>(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plini</m:t>
            </m:r>
          </m:sub>
        </m:sSub>
        <m:r>
          <w:rPr>
            <w:rFonts w:ascii="Cambria Math" w:hAnsi="Cambria Math" w:cs="Calibri"/>
          </w:rPr>
          <m:t xml:space="preserve">) + 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Q</m:t>
            </m:r>
          </m:e>
          <m:sub>
            <m:r>
              <w:rPr>
                <w:rFonts w:ascii="Cambria Math" w:hAnsi="Cambria Math" w:cs="Calibri"/>
              </w:rPr>
              <m:t>odv</m:t>
            </m:r>
          </m:sub>
        </m:sSub>
        <m:r>
          <w:rPr>
            <w:rFonts w:ascii="Cambria Math" w:hAnsi="Cambria Math" w:cs="Calibri"/>
          </w:rPr>
          <m:t xml:space="preserve"> </m:t>
        </m:r>
        <m:r>
          <m:rPr>
            <m:sty m:val="p"/>
          </m:rPr>
          <w:rPr>
            <w:rFonts w:ascii="Cambria Math" w:hAnsi="Cambria Math" w:cs="Calibri"/>
          </w:rPr>
          <m:t xml:space="preserve"> </m:t>
        </m:r>
      </m:oMath>
      <w:r>
        <w:rPr>
          <w:rFonts w:ascii="Calibri" w:hAnsi="Calibri" w:cs="Tahoma"/>
          <w:bCs/>
        </w:rPr>
        <w:tab/>
        <w:t>(3)</w:t>
      </w:r>
    </w:p>
    <w:p w:rsidR="0066315F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>Definirajmo e</w:t>
      </w:r>
      <w:r w:rsidR="0066315F">
        <w:rPr>
          <w:rFonts w:ascii="Calibri" w:hAnsi="Calibri" w:cs="Tahoma"/>
          <w:bCs/>
        </w:rPr>
        <w:t>nergijo dovedene z gorivom kot:</w:t>
      </w:r>
    </w:p>
    <w:p w:rsidR="0066315F" w:rsidRDefault="0066315F" w:rsidP="0066315F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</m:e>
          <m:sub>
            <m:r>
              <w:rPr>
                <w:rFonts w:ascii="Cambria Math" w:hAnsi="Cambria Math" w:cs="Cambria Math"/>
              </w:rPr>
              <m:t>g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r>
          <w:rPr>
            <w:rFonts w:ascii="Cambria Math" w:hAnsi="Cambria Math" w:cs="Tahoma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g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g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Tahoma"/>
              </w:rPr>
              <m:t>1</m:t>
            </m:r>
          </m:sub>
        </m:sSub>
        <m:r>
          <w:rPr>
            <w:rFonts w:ascii="Cambria Math" w:hAnsi="Cambria Math" w:cs="Tahoma"/>
          </w:rPr>
          <m:t xml:space="preserve">) + 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z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z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Tahoma"/>
              </w:rPr>
              <m:t>1</m:t>
            </m:r>
          </m:sub>
        </m:sSub>
        <m:r>
          <w:rPr>
            <w:rFonts w:ascii="Cambria Math" w:hAnsi="Cambria Math" w:cs="Tahoma"/>
          </w:rPr>
          <m:t xml:space="preserve">) - 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plini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p</m:t>
            </m:r>
            <m:r>
              <w:rPr>
                <w:rFonts w:ascii="Cambria Math" w:hAnsi="Cambria Math" w:cs="Cambria Math"/>
              </w:rPr>
              <m:t>lini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Tahoma"/>
              </w:rPr>
              <m:t>1</m:t>
            </m:r>
          </m:sub>
        </m:sSub>
        <m:r>
          <w:rPr>
            <w:rFonts w:ascii="Cambria Math" w:hAnsi="Cambria Math" w:cs="Tahoma"/>
          </w:rPr>
          <m:t>)</m:t>
        </m:r>
      </m:oMath>
      <w:r>
        <w:rPr>
          <w:rFonts w:ascii="Calibri" w:hAnsi="Calibri" w:cs="Tahoma"/>
          <w:bCs/>
        </w:rPr>
        <w:tab/>
        <w:t>(4)</w:t>
      </w:r>
    </w:p>
    <w:p w:rsidR="00696342" w:rsidRPr="00696342" w:rsidRDefault="00696342" w:rsidP="0066315F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Pri čemer upoštevajmo, </w:t>
      </w:r>
      <w:r w:rsidR="0066315F">
        <w:rPr>
          <w:rFonts w:ascii="Calibri" w:hAnsi="Calibri" w:cs="Tahoma"/>
          <w:bCs/>
        </w:rPr>
        <w:t>da sta masi vode in pare enaki.</w:t>
      </w:r>
    </w:p>
    <w:p w:rsidR="0066315F" w:rsidRDefault="00F80E04" w:rsidP="00696342">
      <w:pPr>
        <w:rPr>
          <w:rFonts w:ascii="Calibri" w:hAnsi="Calibri" w:cs="Tahoma"/>
          <w:bCs/>
        </w:rPr>
      </w:pPr>
      <m:oMath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m</m:t>
            </m: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g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Tahoma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m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</m:t>
            </m:r>
          </m:sub>
        </m:sSub>
        <m:r>
          <w:rPr>
            <w:rFonts w:ascii="Cambria Math" w:hAnsi="Cambria Math" w:cs="Tahoma"/>
            <w:sz w:val="18"/>
            <w:szCs w:val="18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</m:t>
            </m:r>
          </m:sub>
        </m:sSub>
        <m:r>
          <w:rPr>
            <w:rFonts w:ascii="Cambria Math" w:hAnsi="Cambria Math" w:cs="Tahoma"/>
            <w:sz w:val="18"/>
            <w:szCs w:val="18"/>
          </w:rPr>
          <m:t>-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v</m:t>
            </m:r>
          </m:sub>
        </m:sSub>
        <m:r>
          <w:rPr>
            <w:rFonts w:ascii="Cambria Math" w:hAnsi="Cambria Math" w:cs="Tahoma"/>
            <w:sz w:val="18"/>
            <w:szCs w:val="18"/>
          </w:rPr>
          <m:t>)+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m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plini</m:t>
            </m:r>
          </m:sub>
        </m:sSub>
        <m:r>
          <w:rPr>
            <w:rFonts w:ascii="Cambria Math" w:hAnsi="Cambria Math" w:cs="Tahoma"/>
            <w:sz w:val="18"/>
            <w:szCs w:val="18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plini</m:t>
            </m:r>
          </m:sub>
        </m:sSub>
        <m:r>
          <w:rPr>
            <w:rFonts w:ascii="Cambria Math" w:hAnsi="Cambria Math" w:cs="Tahoma"/>
            <w:sz w:val="18"/>
            <w:szCs w:val="18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T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plini</m:t>
            </m:r>
          </m:sub>
        </m:sSub>
        <m:r>
          <w:rPr>
            <w:rFonts w:ascii="Cambria Math" w:hAnsi="Cambria Math" w:cs="Tahoma"/>
            <w:sz w:val="18"/>
            <w:szCs w:val="18"/>
          </w:rPr>
          <m:t>)-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plini</m:t>
            </m:r>
          </m:sub>
        </m:sSub>
        <m:r>
          <w:rPr>
            <w:rFonts w:ascii="Cambria Math" w:hAnsi="Cambria Math" w:cs="Tahoma"/>
            <w:sz w:val="18"/>
            <w:szCs w:val="18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T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Tahoma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="Tahoma"/>
            <w:sz w:val="18"/>
            <w:szCs w:val="18"/>
          </w:rPr>
          <m:t>))+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Q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odv</m:t>
            </m:r>
          </m:sub>
        </m:sSub>
      </m:oMath>
      <w:r w:rsidR="0066315F">
        <w:rPr>
          <w:rFonts w:ascii="Calibri" w:hAnsi="Calibri" w:cs="Tahoma"/>
          <w:bCs/>
        </w:rPr>
        <w:tab/>
        <w:t>(5)</w:t>
      </w:r>
    </w:p>
    <w:p w:rsid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>S stališča proizvodnje pare je koristna toplota samo prvi člen in i</w:t>
      </w:r>
      <w:r w:rsidR="0066315F">
        <w:rPr>
          <w:rFonts w:ascii="Calibri" w:hAnsi="Calibri" w:cs="Tahoma"/>
          <w:bCs/>
        </w:rPr>
        <w:t>zkoristek lahko definiramo kot:</w:t>
      </w:r>
    </w:p>
    <w:p w:rsidR="0066315F" w:rsidRPr="001A6304" w:rsidRDefault="0066315F" w:rsidP="00696342">
      <w:pPr>
        <w:rPr>
          <w:rFonts w:ascii="Calibri" w:hAnsi="Calibri" w:cs="Tahoma"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ahoma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ahom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ahoma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</w:rPr>
                          <m:t>1</m:t>
                        </m:r>
                      </m:sub>
                    </m:sSub>
                  </m:e>
                </m:d>
              </m:e>
            </m:d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i</m:t>
                </m:r>
              </m:sub>
            </m:sSub>
          </m:den>
        </m:f>
        <m:r>
          <w:rPr>
            <w:rFonts w:ascii="Cambria Math" w:hAnsi="Cambria Math" w:cs="Tahoma"/>
          </w:rPr>
          <m:t>=1-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 w:cs="Tahoma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plini</m:t>
                    </m:r>
                    <m:d>
                      <m:dPr>
                        <m:ctrlPr>
                          <w:rPr>
                            <w:rFonts w:ascii="Cambria Math" w:hAnsi="Cambria Math" w:cs="Tahoma"/>
                            <w:bCs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ahom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ahoma"/>
                              </w:rPr>
                              <m:t>plini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plini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</w:rPr>
                          <m:t>1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 w:cs="Tahoma"/>
              </w:rPr>
              <m:t>+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Q</m:t>
                </m:r>
              </m:e>
              <m:sub>
                <m:r>
                  <w:rPr>
                    <w:rFonts w:ascii="Cambria Math" w:hAnsi="Cambria Math" w:cs="Tahoma"/>
                  </w:rPr>
                  <m:t>odv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i</m:t>
                </m:r>
              </m:sub>
            </m:sSub>
          </m:den>
        </m:f>
      </m:oMath>
      <w:r w:rsidR="001A6304">
        <w:rPr>
          <w:rFonts w:ascii="Calibri" w:hAnsi="Calibri" w:cs="Tahoma"/>
        </w:rPr>
        <w:tab/>
      </w:r>
      <m:oMath>
        <m:r>
          <w:rPr>
            <w:rFonts w:ascii="Cambria Math" w:hAnsi="Cambria Math" w:cs="Tahoma"/>
          </w:rPr>
          <m:t xml:space="preserve"> </m:t>
        </m:r>
      </m:oMath>
      <w:r>
        <w:rPr>
          <w:rFonts w:ascii="Calibri" w:hAnsi="Calibri" w:cs="Tahoma"/>
          <w:bCs/>
        </w:rPr>
        <w:t>(6)</w:t>
      </w:r>
    </w:p>
    <w:p w:rsidR="00696342" w:rsidRPr="00696342" w:rsidRDefault="00696342" w:rsidP="00C364E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>Če želimo dobiti čim boljši izkoristek, moramo izhodno temperaturo plinov čim bolj ohladiti, ne smemo pa je znižati pod temperaturo kondenzacije vode, saj bi žveplov dioksid tvoril z vodo žvepleno</w:t>
      </w:r>
      <w:r w:rsidR="00C364E2">
        <w:rPr>
          <w:rFonts w:ascii="Calibri" w:hAnsi="Calibri" w:cs="Tahoma"/>
          <w:bCs/>
        </w:rPr>
        <w:t xml:space="preserve"> kislino, ki povzroča korozijo.</w:t>
      </w:r>
    </w:p>
    <w:p w:rsidR="00696342" w:rsidRPr="00696342" w:rsidRDefault="00C364E2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696342" w:rsidRPr="00696342">
        <w:rPr>
          <w:rFonts w:ascii="Calibri" w:hAnsi="Calibri" w:cs="Tahoma"/>
          <w:bCs/>
        </w:rPr>
        <w:t>Energijski izkoristek pa nam nič ne pove o popolnosti transformacije energije goriva glede na drugi zakon termodinamike. Določiti moramo eksergijski</w:t>
      </w:r>
      <w:r>
        <w:rPr>
          <w:rFonts w:ascii="Calibri" w:hAnsi="Calibri" w:cs="Tahoma"/>
          <w:bCs/>
        </w:rPr>
        <w:t xml:space="preserve"> izkoristek kotla. </w:t>
      </w:r>
      <w:r w:rsidR="00696342" w:rsidRPr="00696342">
        <w:rPr>
          <w:rFonts w:ascii="Calibri" w:hAnsi="Calibri" w:cs="Tahoma"/>
          <w:bCs/>
        </w:rPr>
        <w:t xml:space="preserve">Eksergija je energija, ki se lahko pri dani okolico v celoti pretvori v drugo obliko energije.[2] </w:t>
      </w:r>
    </w:p>
    <w:p w:rsidR="00696342" w:rsidRP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Anergija je energija, ki se ne da pretvoriti v eksergijo. </w:t>
      </w:r>
    </w:p>
    <w:p w:rsid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>Vsaka energija je sestav</w:t>
      </w:r>
      <w:r w:rsidR="0066315F">
        <w:rPr>
          <w:rFonts w:ascii="Calibri" w:hAnsi="Calibri" w:cs="Tahoma"/>
          <w:bCs/>
        </w:rPr>
        <w:t>ljena iz anergije</w:t>
      </w:r>
      <w:r w:rsidR="003E2C01">
        <w:rPr>
          <w:rFonts w:ascii="Calibri" w:hAnsi="Calibri" w:cs="Tahoma"/>
          <w:bCs/>
        </w:rPr>
        <w:t xml:space="preserve"> in eksergije</w:t>
      </w:r>
      <w:r w:rsidR="0066315F">
        <w:rPr>
          <w:rFonts w:ascii="Calibri" w:hAnsi="Calibri" w:cs="Tahoma"/>
          <w:bCs/>
        </w:rPr>
        <w:t>.</w:t>
      </w:r>
    </w:p>
    <w:p w:rsidR="0066315F" w:rsidRPr="00696342" w:rsidRDefault="0066315F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r>
          <w:rPr>
            <w:rFonts w:ascii="Cambria Math" w:hAnsi="Cambria Math" w:cs="Tahoma"/>
          </w:rPr>
          <m:t>W=E+B</m:t>
        </m:r>
      </m:oMath>
      <w:r>
        <w:rPr>
          <w:rFonts w:ascii="Calibri" w:hAnsi="Calibri" w:cs="Tahoma"/>
          <w:bCs/>
        </w:rPr>
        <w:tab/>
        <w:t>(7)</w:t>
      </w:r>
    </w:p>
    <w:p w:rsid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>Po slik</w:t>
      </w:r>
      <w:r w:rsidR="00C364E2">
        <w:rPr>
          <w:rFonts w:ascii="Calibri" w:hAnsi="Calibri" w:cs="Tahoma"/>
          <w:bCs/>
        </w:rPr>
        <w:t>i 3 napišimo enačbo eksergije:</w:t>
      </w:r>
    </w:p>
    <w:p w:rsidR="00696342" w:rsidRPr="00696342" w:rsidRDefault="00C364E2" w:rsidP="00C364E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  <w:sz w:val="18"/>
          <w:szCs w:val="18"/>
        </w:rPr>
        <w:tab/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</m:e>
          <m:sub>
            <m:r>
              <w:rPr>
                <w:rFonts w:ascii="Cambria Math" w:hAnsi="Cambria Math" w:cs="Cambria Math"/>
              </w:rPr>
              <m:t>g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g</m:t>
            </m:r>
          </m:sub>
        </m:sSub>
        <m:r>
          <w:rPr>
            <w:rFonts w:ascii="Cambria Math" w:hAnsi="Cambria Math" w:cs="Tahoma"/>
          </w:rPr>
          <m:t>+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</m:e>
          <m:sub>
            <m:r>
              <w:rPr>
                <w:rFonts w:ascii="Cambria Math" w:hAnsi="Cambria Math" w:cs="Cambria Math"/>
              </w:rPr>
              <m:t>z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z</m:t>
            </m:r>
          </m:sub>
        </m:sSub>
        <m:r>
          <w:rPr>
            <w:rFonts w:ascii="Cambria Math" w:hAnsi="Cambria Math" w:cs="Tahoma"/>
          </w:rPr>
          <m:t>+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</m:e>
          <m:sub>
            <m:r>
              <w:rPr>
                <w:rFonts w:ascii="Cambria Math" w:hAnsi="Cambria Math" w:cs="Cambria Math"/>
              </w:rPr>
              <m:t>v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  <m:r>
          <w:rPr>
            <w:rFonts w:ascii="Cambria Math" w:hAnsi="Cambria Math" w:cs="Tahoma"/>
          </w:rPr>
          <m:t>=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</m:e>
          <m:sub>
            <m:r>
              <w:rPr>
                <w:rFonts w:ascii="Cambria Math" w:hAnsi="Cambria Math" w:cs="Cambria Math"/>
              </w:rPr>
              <m:t>p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+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</m:e>
          <m:sub>
            <m:r>
              <w:rPr>
                <w:rFonts w:ascii="Cambria Math" w:hAnsi="Cambria Math" w:cs="Cambria Math"/>
              </w:rPr>
              <m:t>plini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plini</m:t>
            </m:r>
          </m:sub>
        </m:sSub>
        <m:r>
          <w:rPr>
            <w:rFonts w:ascii="Cambria Math" w:hAnsi="Cambria Math" w:cs="Tahoma"/>
          </w:rPr>
          <m:t>+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odv</m:t>
            </m:r>
          </m:sub>
        </m:sSub>
      </m:oMath>
      <w:r>
        <w:rPr>
          <w:rFonts w:ascii="Calibri" w:hAnsi="Calibri" w:cs="Tahoma"/>
          <w:bCs/>
          <w:sz w:val="18"/>
          <w:szCs w:val="18"/>
        </w:rPr>
        <w:tab/>
        <w:t>(8)</w:t>
      </w:r>
    </w:p>
    <w:p w:rsidR="00696342" w:rsidRP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Ker ima zrak, ki ga dovajamo v kotel temperaturo okolice, nima eksergije. Eksergije plinov zgorevanja na izhodu kotla ne izrabljamo, ker se plini mešajo z okoliškim zrakom in tako izgubimo eksergijo. Ekserzijski izkoristek je tako: </w:t>
      </w:r>
    </w:p>
    <w:p w:rsidR="00696342" w:rsidRDefault="00696342" w:rsidP="00696342">
      <w:pPr>
        <w:jc w:val="center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lastRenderedPageBreak/>
        <w:t xml:space="preserve"> </w:t>
      </w:r>
    </w:p>
    <w:p w:rsidR="00C364E2" w:rsidRPr="00696342" w:rsidRDefault="00C364E2" w:rsidP="00696342">
      <w:pPr>
        <w:jc w:val="center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ξ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 w:cs="Tahoma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e</m:t>
                </m:r>
              </m:e>
              <m:sub>
                <m:r>
                  <w:rPr>
                    <w:rFonts w:ascii="Cambria Math" w:hAnsi="Cambria Math" w:cs="Tahoma"/>
                  </w:rPr>
                  <m:t>g</m:t>
                </m:r>
              </m:sub>
            </m:sSub>
          </m:den>
        </m:f>
      </m:oMath>
      <w:r>
        <w:rPr>
          <w:rFonts w:ascii="Calibri" w:hAnsi="Calibri" w:cs="Tahoma"/>
          <w:bCs/>
        </w:rPr>
        <w:tab/>
        <w:t>(9)</w:t>
      </w:r>
    </w:p>
    <w:p w:rsid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Iz energijskega izkoristka izrazimo razmerja mas in vstavimo v zgornjo enačbo ter dobimo: </w:t>
      </w:r>
    </w:p>
    <w:p w:rsidR="00C364E2" w:rsidRPr="00696342" w:rsidRDefault="00C364E2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  <w:sz w:val="18"/>
          <w:szCs w:val="18"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ξ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e</m:t>
                </m:r>
              </m:e>
              <m:sub>
                <m:r>
                  <w:rPr>
                    <w:rFonts w:ascii="Cambria Math" w:hAnsi="Cambria Math" w:cs="Tahoma"/>
                  </w:rPr>
                  <m:t>g</m:t>
                </m:r>
              </m:sub>
            </m:sSub>
          </m:den>
        </m:f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ahoma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3</m:t>
                </m:r>
              </m:sub>
            </m:sSub>
            <m:r>
              <w:rPr>
                <w:rFonts w:ascii="Cambria Math" w:hAnsi="Cambria Math" w:cs="Tahoma"/>
              </w:rPr>
              <m:t>-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2</m:t>
                </m:r>
              </m:sub>
            </m:sSub>
          </m:den>
        </m:f>
      </m:oMath>
      <w:r>
        <w:rPr>
          <w:rFonts w:ascii="Calibri" w:hAnsi="Calibri" w:cs="Tahoma"/>
          <w:bCs/>
          <w:sz w:val="18"/>
          <w:szCs w:val="18"/>
        </w:rPr>
        <w:tab/>
        <w:t>(10)</w:t>
      </w:r>
    </w:p>
    <w:p w:rsid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Razliko eksergij </w:t>
      </w:r>
      <w:r w:rsidR="00C364E2">
        <w:rPr>
          <w:rFonts w:ascii="Calibri" w:hAnsi="Calibri" w:cs="Tahoma"/>
          <w:bCs/>
        </w:rPr>
        <w:t>je mogoče izračunati po enačbi:</w:t>
      </w:r>
    </w:p>
    <w:p w:rsidR="00C364E2" w:rsidRPr="00696342" w:rsidRDefault="00C364E2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e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e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  <m:r>
          <w:rPr>
            <w:rFonts w:ascii="Cambria Math" w:hAnsi="Cambria Math" w:cs="Tahoma"/>
          </w:rPr>
          <m:t>=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T</m:t>
            </m:r>
          </m:e>
          <m:sub>
            <m:r>
              <w:rPr>
                <w:rFonts w:ascii="Cambria Math" w:hAnsi="Cambria Math" w:cs="Tahoma"/>
              </w:rPr>
              <m:t>1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s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s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  <m:r>
          <w:rPr>
            <w:rFonts w:ascii="Cambria Math" w:hAnsi="Cambria Math" w:cs="Tahoma"/>
          </w:rPr>
          <m:t>)</m:t>
        </m:r>
      </m:oMath>
      <w:r>
        <w:rPr>
          <w:rFonts w:ascii="Calibri" w:hAnsi="Calibri" w:cs="Tahoma"/>
          <w:bCs/>
        </w:rPr>
        <w:tab/>
        <w:t>(11)</w:t>
      </w:r>
    </w:p>
    <w:p w:rsidR="00696342" w:rsidRDefault="00696342" w:rsidP="00C364E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Vstavimo v </w:t>
      </w:r>
      <w:r w:rsidR="000E6BAD">
        <w:rPr>
          <w:rFonts w:ascii="Calibri" w:hAnsi="Calibri" w:cs="Tahoma"/>
          <w:bCs/>
        </w:rPr>
        <w:t>(10)</w:t>
      </w:r>
      <w:r w:rsidRPr="00696342">
        <w:rPr>
          <w:rFonts w:ascii="Calibri" w:hAnsi="Calibri" w:cs="Tahoma"/>
          <w:bCs/>
        </w:rPr>
        <w:t xml:space="preserve"> in dobimo: </w:t>
      </w:r>
    </w:p>
    <w:p w:rsidR="00696342" w:rsidRPr="00696342" w:rsidRDefault="00A367A5" w:rsidP="00A367A5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ξ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e</m:t>
                </m:r>
              </m:e>
              <m:sub>
                <m:r>
                  <w:rPr>
                    <w:rFonts w:ascii="Cambria Math" w:hAnsi="Cambria Math" w:cs="Tahoma"/>
                  </w:rPr>
                  <m:t>g</m:t>
                </m:r>
              </m:sub>
            </m:sSub>
          </m:den>
        </m:f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d>
          <m:dPr>
            <m:ctrlPr>
              <w:rPr>
                <w:rFonts w:ascii="Cambria Math" w:hAnsi="Cambria Math" w:cs="Tahoma"/>
                <w:bCs/>
                <w:i/>
              </w:rPr>
            </m:ctrlPr>
          </m:dPr>
          <m:e>
            <m:r>
              <w:rPr>
                <w:rFonts w:ascii="Cambria Math" w:hAnsi="Cambria Math" w:cs="Tahoma"/>
              </w:rPr>
              <m:t>1-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T</m:t>
                </m:r>
              </m:e>
              <m:sub>
                <m:r>
                  <w:rPr>
                    <w:rFonts w:ascii="Cambria Math" w:hAnsi="Cambria Math" w:cs="Tahoma"/>
                  </w:rPr>
                  <m:t>3</m:t>
                </m:r>
              </m:sub>
            </m:sSub>
            <m:f>
              <m:fPr>
                <m:ctrlPr>
                  <w:rPr>
                    <w:rFonts w:ascii="Cambria Math" w:hAnsi="Cambria Math" w:cs="Tahoma"/>
                    <w:bCs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ahom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ahoma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2</m:t>
                    </m:r>
                  </m:sub>
                </m:sSub>
              </m:den>
            </m:f>
          </m:e>
        </m:d>
      </m:oMath>
      <w:r>
        <w:rPr>
          <w:rFonts w:ascii="Calibri" w:hAnsi="Calibri" w:cs="Tahoma"/>
          <w:bCs/>
        </w:rPr>
        <w:tab/>
        <w:t>(12)</w:t>
      </w:r>
    </w:p>
    <w:p w:rsidR="000B2515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>Definirajmo še srednjo temperaturo. V kotlu je voda prejela energijo</w:t>
      </w:r>
      <w:r w:rsidR="000B2515">
        <w:rPr>
          <w:rFonts w:ascii="Calibri" w:hAnsi="Calibri" w:cs="Tahoma"/>
          <w:bCs/>
        </w:rPr>
        <w:t>:</w:t>
      </w:r>
    </w:p>
    <w:p w:rsidR="000B2515" w:rsidRDefault="000B2515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696342" w:rsidRPr="00696342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</w:rPr>
              <m:t>23</m:t>
            </m:r>
          </m:sub>
        </m:sSub>
        <m:r>
          <m:rPr>
            <m:sty m:val="p"/>
          </m:rPr>
          <w:rPr>
            <w:rFonts w:ascii="Cambria Math" w:hAnsi="Cambria Math" w:cs="Tahoma"/>
          </w:rPr>
          <m:t xml:space="preserve">= </m:t>
        </m:r>
        <m:sSub>
          <m:sSubPr>
            <m:ctrlPr>
              <w:rPr>
                <w:rFonts w:ascii="Cambria Math" w:hAnsi="Cambria Math" w:cs="Tahoma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</w:rPr>
              <m:t>2</m:t>
            </m:r>
          </m:sub>
        </m:sSub>
      </m:oMath>
      <w:r w:rsidR="00696342" w:rsidRPr="00696342">
        <w:rPr>
          <w:rFonts w:ascii="Calibri" w:hAnsi="Calibri" w:cs="Tahoma"/>
          <w:bCs/>
        </w:rPr>
        <w:t xml:space="preserve"> </w:t>
      </w:r>
      <w:r>
        <w:rPr>
          <w:rFonts w:ascii="Calibri" w:hAnsi="Calibri" w:cs="Tahoma"/>
          <w:bCs/>
        </w:rPr>
        <w:tab/>
        <w:t>(13)</w:t>
      </w:r>
    </w:p>
    <w:p w:rsidR="00696342" w:rsidRPr="00696342" w:rsidRDefault="000B2515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696342" w:rsidRPr="00696342">
        <w:rPr>
          <w:rFonts w:ascii="Calibri" w:hAnsi="Calibri" w:cs="Tahoma"/>
          <w:bCs/>
        </w:rPr>
        <w:t xml:space="preserve">To energijo lahko označimo kot površino na diagramu slike 5. </w:t>
      </w:r>
    </w:p>
    <w:p w:rsidR="00E56AB2" w:rsidRDefault="00696342" w:rsidP="00E56AB2">
      <w:pPr>
        <w:pStyle w:val="Heading3"/>
        <w:spacing w:before="0" w:after="0"/>
        <w:ind w:left="0" w:hanging="2521"/>
        <w:jc w:val="center"/>
      </w:pPr>
      <w:r w:rsidRPr="00696342">
        <w:rPr>
          <w:rFonts w:ascii="Calibri" w:hAnsi="Calibri" w:cs="Tahoma"/>
          <w:b w:val="0"/>
          <w:bCs/>
          <w:noProof/>
          <w:lang w:eastAsia="sl-SI"/>
        </w:rPr>
        <w:drawing>
          <wp:inline distT="0" distB="0" distL="0" distR="0" wp14:anchorId="69696E33" wp14:editId="0CB59A82">
            <wp:extent cx="2880000" cy="2075688"/>
            <wp:effectExtent l="0" t="0" r="0" b="1270"/>
            <wp:docPr id="1550" name="Picture 1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" name="Picture 155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7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AB2" w:rsidRPr="00502479" w:rsidRDefault="00E56AB2" w:rsidP="00E56AB2">
      <w:pPr>
        <w:pStyle w:val="Caption"/>
        <w:rPr>
          <w:rFonts w:ascii="Calibri" w:hAnsi="Calibri" w:cs="Tahoma"/>
          <w:bCs/>
          <w:i/>
          <w:szCs w:val="18"/>
        </w:rPr>
      </w:pPr>
      <w:r w:rsidRPr="00502479">
        <w:rPr>
          <w:rFonts w:ascii="Calibri" w:hAnsi="Calibri" w:cs="Tahoma"/>
          <w:bCs/>
          <w:i/>
          <w:szCs w:val="18"/>
        </w:rPr>
        <w:t xml:space="preserve">Slika </w:t>
      </w:r>
      <w:r w:rsidRPr="00502479">
        <w:rPr>
          <w:rFonts w:ascii="Calibri" w:hAnsi="Calibri" w:cs="Tahoma"/>
          <w:bCs/>
          <w:i/>
          <w:szCs w:val="18"/>
        </w:rPr>
        <w:fldChar w:fldCharType="begin"/>
      </w:r>
      <w:r w:rsidRPr="00502479">
        <w:rPr>
          <w:rFonts w:ascii="Calibri" w:hAnsi="Calibri" w:cs="Tahoma"/>
          <w:bCs/>
          <w:i/>
          <w:szCs w:val="18"/>
        </w:rPr>
        <w:instrText xml:space="preserve"> SEQ Slika \* ARABIC </w:instrText>
      </w:r>
      <w:r w:rsidRPr="00502479">
        <w:rPr>
          <w:rFonts w:ascii="Calibri" w:hAnsi="Calibri" w:cs="Tahoma"/>
          <w:bCs/>
          <w:i/>
          <w:szCs w:val="18"/>
        </w:rPr>
        <w:fldChar w:fldCharType="separate"/>
      </w:r>
      <w:r w:rsidR="00B02311">
        <w:rPr>
          <w:rFonts w:ascii="Calibri" w:hAnsi="Calibri" w:cs="Tahoma"/>
          <w:bCs/>
          <w:i/>
          <w:noProof/>
          <w:szCs w:val="18"/>
        </w:rPr>
        <w:t>4</w:t>
      </w:r>
      <w:r w:rsidRPr="00502479">
        <w:rPr>
          <w:rFonts w:ascii="Calibri" w:hAnsi="Calibri" w:cs="Tahoma"/>
          <w:bCs/>
          <w:i/>
          <w:szCs w:val="18"/>
        </w:rPr>
        <w:fldChar w:fldCharType="end"/>
      </w:r>
      <w:r w:rsidR="00502479" w:rsidRPr="00502479">
        <w:rPr>
          <w:rFonts w:ascii="Calibri" w:hAnsi="Calibri" w:cs="Tahoma"/>
          <w:bCs/>
          <w:i/>
          <w:szCs w:val="18"/>
        </w:rPr>
        <w:t>. s-T diagram za predstavitev T</w:t>
      </w:r>
      <w:r w:rsidR="00502479" w:rsidRPr="00502479">
        <w:rPr>
          <w:rFonts w:ascii="Calibri" w:hAnsi="Calibri" w:cs="Tahoma"/>
          <w:bCs/>
          <w:i/>
          <w:szCs w:val="18"/>
          <w:vertAlign w:val="subscript"/>
        </w:rPr>
        <w:t>m</w:t>
      </w:r>
    </w:p>
    <w:p w:rsid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Srednjo temperaturo lahko izračunamo sledeče: </w:t>
      </w:r>
    </w:p>
    <w:p w:rsidR="00FB29DF" w:rsidRPr="00696342" w:rsidRDefault="00FB29DF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T</m:t>
            </m:r>
          </m:e>
          <m:sub>
            <m:r>
              <w:rPr>
                <w:rFonts w:ascii="Cambria Math" w:hAnsi="Cambria Math" w:cs="Tahoma"/>
              </w:rPr>
              <m:t>m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ahoma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s</m:t>
                </m:r>
              </m:e>
              <m:sub>
                <m:r>
                  <w:rPr>
                    <w:rFonts w:ascii="Cambria Math" w:hAnsi="Cambria Math" w:cs="Tahoma"/>
                  </w:rPr>
                  <m:t>3</m:t>
                </m:r>
              </m:sub>
            </m:sSub>
            <m:r>
              <w:rPr>
                <w:rFonts w:ascii="Cambria Math" w:hAnsi="Cambria Math" w:cs="Tahoma"/>
              </w:rPr>
              <m:t>-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s</m:t>
                </m:r>
              </m:e>
              <m:sub>
                <m:r>
                  <w:rPr>
                    <w:rFonts w:ascii="Cambria Math" w:hAnsi="Cambria Math" w:cs="Tahoma"/>
                  </w:rPr>
                  <m:t>2</m:t>
                </m:r>
              </m:sub>
            </m:sSub>
          </m:den>
        </m:f>
      </m:oMath>
      <w:r>
        <w:rPr>
          <w:rFonts w:ascii="Calibri" w:hAnsi="Calibri" w:cs="Tahoma"/>
          <w:bCs/>
        </w:rPr>
        <w:tab/>
        <w:t>(1</w:t>
      </w:r>
      <w:r w:rsidR="000B2515">
        <w:rPr>
          <w:rFonts w:ascii="Calibri" w:hAnsi="Calibri" w:cs="Tahoma"/>
          <w:bCs/>
        </w:rPr>
        <w:t>4</w:t>
      </w:r>
      <w:r>
        <w:rPr>
          <w:rFonts w:ascii="Calibri" w:hAnsi="Calibri" w:cs="Tahoma"/>
          <w:bCs/>
        </w:rPr>
        <w:t>)</w:t>
      </w:r>
    </w:p>
    <w:p w:rsid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Vstavimo v enačbo </w:t>
      </w:r>
      <w:r w:rsidR="00FB29DF">
        <w:rPr>
          <w:rFonts w:ascii="Calibri" w:hAnsi="Calibri" w:cs="Tahoma"/>
          <w:bCs/>
        </w:rPr>
        <w:t>(12)</w:t>
      </w:r>
      <w:r w:rsidRPr="00696342">
        <w:rPr>
          <w:rFonts w:ascii="Calibri" w:hAnsi="Calibri" w:cs="Tahoma"/>
          <w:bCs/>
        </w:rPr>
        <w:t xml:space="preserve"> in dobimo končno enačbo za izračun</w:t>
      </w:r>
      <w:r w:rsidR="00FB29DF">
        <w:rPr>
          <w:rFonts w:ascii="Calibri" w:hAnsi="Calibri" w:cs="Tahoma"/>
          <w:bCs/>
        </w:rPr>
        <w:t xml:space="preserve"> izkoristka.</w:t>
      </w:r>
    </w:p>
    <w:p w:rsidR="00696342" w:rsidRPr="00696342" w:rsidRDefault="00FB29DF" w:rsidP="00FB29DF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ξ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e</m:t>
                </m:r>
              </m:e>
              <m:sub>
                <m:r>
                  <w:rPr>
                    <w:rFonts w:ascii="Cambria Math" w:hAnsi="Cambria Math" w:cs="Tahoma"/>
                  </w:rPr>
                  <m:t>g</m:t>
                </m:r>
              </m:sub>
            </m:sSub>
          </m:den>
        </m:f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d>
          <m:dPr>
            <m:ctrlPr>
              <w:rPr>
                <w:rFonts w:ascii="Cambria Math" w:hAnsi="Cambria Math" w:cs="Tahoma"/>
                <w:bCs/>
                <w:i/>
              </w:rPr>
            </m:ctrlPr>
          </m:dPr>
          <m:e>
            <m:r>
              <w:rPr>
                <w:rFonts w:ascii="Cambria Math" w:hAnsi="Cambria Math" w:cs="Tahoma"/>
              </w:rPr>
              <m:t>1-</m:t>
            </m:r>
            <m:f>
              <m:fPr>
                <m:ctrlPr>
                  <w:rPr>
                    <w:rFonts w:ascii="Cambria Math" w:hAnsi="Cambria Math" w:cs="Tahoma"/>
                    <w:bCs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m</m:t>
                    </m:r>
                  </m:sub>
                </m:sSub>
              </m:den>
            </m:f>
          </m:e>
        </m:d>
        <m:r>
          <w:rPr>
            <w:rFonts w:ascii="Cambria Math" w:hAnsi="Cambria Math" w:cs="Tahoma"/>
          </w:rPr>
          <m:t xml:space="preserve"> </m:t>
        </m:r>
      </m:oMath>
      <w:r>
        <w:rPr>
          <w:rFonts w:ascii="Calibri" w:hAnsi="Calibri" w:cs="Tahoma"/>
          <w:bCs/>
        </w:rPr>
        <w:tab/>
        <w:t>(1</w:t>
      </w:r>
      <w:r w:rsidR="000B2515">
        <w:rPr>
          <w:rFonts w:ascii="Calibri" w:hAnsi="Calibri" w:cs="Tahoma"/>
          <w:bCs/>
        </w:rPr>
        <w:t>5</w:t>
      </w:r>
      <w:r>
        <w:rPr>
          <w:rFonts w:ascii="Calibri" w:hAnsi="Calibri" w:cs="Tahoma"/>
          <w:bCs/>
        </w:rPr>
        <w:t>)</w:t>
      </w:r>
    </w:p>
    <w:p w:rsidR="00E56AB2" w:rsidRDefault="00696342" w:rsidP="00E56AB2">
      <w:pPr>
        <w:keepNext/>
        <w:ind w:left="2375" w:hanging="2375"/>
        <w:jc w:val="center"/>
      </w:pPr>
      <w:r w:rsidRPr="00696342">
        <w:rPr>
          <w:rFonts w:ascii="Calibri" w:hAnsi="Calibri" w:cs="Tahoma"/>
          <w:bCs/>
          <w:noProof/>
          <w:lang w:eastAsia="sl-SI"/>
        </w:rPr>
        <w:drawing>
          <wp:inline distT="0" distB="0" distL="0" distR="0" wp14:anchorId="3158DB07" wp14:editId="38D768A5">
            <wp:extent cx="2880000" cy="2459736"/>
            <wp:effectExtent l="0" t="0" r="0" b="0"/>
            <wp:docPr id="1577" name="Picture 1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" name="Picture 157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5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AB2" w:rsidRDefault="00E56AB2" w:rsidP="00E56AB2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B02311">
        <w:rPr>
          <w:noProof/>
        </w:rPr>
        <w:t>5</w:t>
      </w:r>
      <w:r>
        <w:fldChar w:fldCharType="end"/>
      </w:r>
      <w:r w:rsidR="008A73AD">
        <w:rPr>
          <w:rFonts w:ascii="Calibri" w:hAnsi="Calibri" w:cs="Tahoma"/>
          <w:bCs/>
          <w:i/>
          <w:szCs w:val="18"/>
        </w:rPr>
        <w:t>.</w:t>
      </w:r>
      <w:r w:rsidR="008A73AD" w:rsidRPr="001D0F19">
        <w:rPr>
          <w:rFonts w:ascii="Calibri" w:hAnsi="Calibri" w:cs="Tahoma"/>
          <w:bCs/>
          <w:i/>
          <w:szCs w:val="18"/>
        </w:rPr>
        <w:t xml:space="preserve"> Pretok energije v parnem kotlu[2]</w:t>
      </w:r>
    </w:p>
    <w:p w:rsidR="00696342" w:rsidRPr="00696342" w:rsidRDefault="00696342" w:rsidP="00C156E5">
      <w:pPr>
        <w:pStyle w:val="Heading2"/>
      </w:pPr>
      <w:bookmarkStart w:id="5" w:name="_Toc19812"/>
      <w:r w:rsidRPr="00696342">
        <w:lastRenderedPageBreak/>
        <w:t xml:space="preserve">Turbina </w:t>
      </w:r>
      <w:bookmarkEnd w:id="5"/>
    </w:p>
    <w:p w:rsidR="00696342" w:rsidRPr="00696342" w:rsidRDefault="00905A57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Izkoristek turbine</w:t>
      </w:r>
      <w:r w:rsidR="00696342" w:rsidRPr="00696342">
        <w:rPr>
          <w:rFonts w:ascii="Calibri" w:hAnsi="Calibri" w:cs="Tahoma"/>
          <w:bCs/>
        </w:rPr>
        <w:t xml:space="preserve"> lahko predstavimo kot dva izkoristka, notranji in mehanični, ki sta med seboj neodvisna.[3] </w:t>
      </w:r>
    </w:p>
    <w:p w:rsidR="00696342" w:rsidRPr="00696342" w:rsidRDefault="00696342" w:rsidP="00696342">
      <w:pPr>
        <w:jc w:val="left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 </w:t>
      </w:r>
    </w:p>
    <w:p w:rsidR="00696342" w:rsidRPr="00696342" w:rsidRDefault="00696342" w:rsidP="008A73AD">
      <w:pPr>
        <w:keepNext/>
        <w:jc w:val="center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  <w:noProof/>
          <w:lang w:eastAsia="sl-SI"/>
        </w:rPr>
        <w:drawing>
          <wp:inline distT="0" distB="0" distL="0" distR="0" wp14:anchorId="24FC5469" wp14:editId="7F3EF4BE">
            <wp:extent cx="2880000" cy="841248"/>
            <wp:effectExtent l="0" t="0" r="0" b="0"/>
            <wp:docPr id="1731" name="Picture 1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" name="Picture 173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6"/>
      <w:r w:rsidR="00E56AB2" w:rsidRPr="008A73AD">
        <w:rPr>
          <w:rFonts w:ascii="Calibri" w:hAnsi="Calibri" w:cs="Tahoma"/>
          <w:bCs/>
          <w:i/>
          <w:sz w:val="18"/>
          <w:szCs w:val="18"/>
        </w:rPr>
        <w:t xml:space="preserve">Slika </w:t>
      </w:r>
      <w:r w:rsidR="00E56AB2" w:rsidRPr="008A73AD">
        <w:rPr>
          <w:rFonts w:ascii="Calibri" w:hAnsi="Calibri" w:cs="Tahoma"/>
          <w:bCs/>
          <w:i/>
          <w:sz w:val="18"/>
          <w:szCs w:val="18"/>
        </w:rPr>
        <w:fldChar w:fldCharType="begin"/>
      </w:r>
      <w:r w:rsidR="00E56AB2" w:rsidRPr="008A73AD">
        <w:rPr>
          <w:rFonts w:ascii="Calibri" w:hAnsi="Calibri" w:cs="Tahoma"/>
          <w:bCs/>
          <w:i/>
          <w:sz w:val="18"/>
          <w:szCs w:val="18"/>
        </w:rPr>
        <w:instrText xml:space="preserve"> SEQ Slika \* ARABIC </w:instrText>
      </w:r>
      <w:r w:rsidR="00E56AB2" w:rsidRPr="008A73AD">
        <w:rPr>
          <w:rFonts w:ascii="Calibri" w:hAnsi="Calibri" w:cs="Tahoma"/>
          <w:bCs/>
          <w:i/>
          <w:sz w:val="18"/>
          <w:szCs w:val="18"/>
        </w:rPr>
        <w:fldChar w:fldCharType="separate"/>
      </w:r>
      <w:r w:rsidR="00B02311">
        <w:rPr>
          <w:rFonts w:ascii="Calibri" w:hAnsi="Calibri" w:cs="Tahoma"/>
          <w:bCs/>
          <w:i/>
          <w:noProof/>
          <w:sz w:val="18"/>
          <w:szCs w:val="18"/>
        </w:rPr>
        <w:t>6</w:t>
      </w:r>
      <w:r w:rsidR="00E56AB2" w:rsidRPr="008A73AD">
        <w:rPr>
          <w:rFonts w:ascii="Calibri" w:hAnsi="Calibri" w:cs="Tahoma"/>
          <w:bCs/>
          <w:i/>
          <w:sz w:val="18"/>
          <w:szCs w:val="18"/>
        </w:rPr>
        <w:fldChar w:fldCharType="end"/>
      </w:r>
      <w:r w:rsidR="008A73AD" w:rsidRPr="008A73AD">
        <w:rPr>
          <w:rFonts w:ascii="Calibri" w:hAnsi="Calibri" w:cs="Tahoma"/>
          <w:bCs/>
          <w:i/>
          <w:sz w:val="18"/>
          <w:szCs w:val="18"/>
        </w:rPr>
        <w:t>.</w:t>
      </w:r>
      <w:r w:rsidR="008A73AD" w:rsidRPr="001D0F19">
        <w:rPr>
          <w:rFonts w:ascii="Calibri" w:hAnsi="Calibri" w:cs="Tahoma"/>
          <w:bCs/>
          <w:i/>
          <w:sz w:val="18"/>
          <w:szCs w:val="18"/>
        </w:rPr>
        <w:t xml:space="preserve"> </w:t>
      </w:r>
      <w:commentRangeEnd w:id="6"/>
      <w:r w:rsidR="00183145">
        <w:rPr>
          <w:rStyle w:val="CommentReference"/>
        </w:rPr>
        <w:commentReference w:id="6"/>
      </w:r>
      <w:r w:rsidR="008A73AD" w:rsidRPr="001D0F19">
        <w:rPr>
          <w:rFonts w:ascii="Calibri" w:hAnsi="Calibri" w:cs="Tahoma"/>
          <w:bCs/>
          <w:i/>
          <w:sz w:val="18"/>
          <w:szCs w:val="18"/>
        </w:rPr>
        <w:t>Turbina TE Šoštanj bloka 6 [3]</w:t>
      </w:r>
    </w:p>
    <w:p w:rsidR="00696342" w:rsidRPr="00696342" w:rsidRDefault="00696342" w:rsidP="00C156E5">
      <w:pPr>
        <w:pStyle w:val="Heading3"/>
      </w:pPr>
      <w:bookmarkStart w:id="7" w:name="_Toc19813"/>
      <w:r w:rsidRPr="00696342">
        <w:t xml:space="preserve">Notranji izkoristek </w:t>
      </w:r>
      <w:bookmarkEnd w:id="7"/>
    </w:p>
    <w:p w:rsidR="00696342" w:rsidRP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Toplotne ali notranje izgube predstavljajo: </w:t>
      </w:r>
    </w:p>
    <w:p w:rsidR="00696342" w:rsidRPr="00696342" w:rsidRDefault="00696342" w:rsidP="000B2515">
      <w:pPr>
        <w:numPr>
          <w:ilvl w:val="0"/>
          <w:numId w:val="18"/>
        </w:numPr>
        <w:tabs>
          <w:tab w:val="clear" w:pos="284"/>
          <w:tab w:val="clear" w:pos="4536"/>
        </w:tabs>
        <w:ind w:left="360" w:hanging="360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izgube v šobah in vodilih lopatic </w:t>
      </w:r>
    </w:p>
    <w:p w:rsidR="00696342" w:rsidRPr="00696342" w:rsidRDefault="00696342" w:rsidP="000B2515">
      <w:pPr>
        <w:numPr>
          <w:ilvl w:val="0"/>
          <w:numId w:val="18"/>
        </w:numPr>
        <w:tabs>
          <w:tab w:val="clear" w:pos="284"/>
          <w:tab w:val="clear" w:pos="4536"/>
        </w:tabs>
        <w:ind w:left="360" w:hanging="360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izgube v delovanju lopatic </w:t>
      </w:r>
    </w:p>
    <w:p w:rsidR="00696342" w:rsidRPr="00696342" w:rsidRDefault="00696342" w:rsidP="000B2515">
      <w:pPr>
        <w:numPr>
          <w:ilvl w:val="0"/>
          <w:numId w:val="18"/>
        </w:numPr>
        <w:tabs>
          <w:tab w:val="clear" w:pos="284"/>
          <w:tab w:val="clear" w:pos="4536"/>
        </w:tabs>
        <w:ind w:left="360" w:hanging="360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izgube zaradi propuščana </w:t>
      </w:r>
    </w:p>
    <w:p w:rsidR="00696342" w:rsidRPr="00696342" w:rsidRDefault="00696342" w:rsidP="000B2515">
      <w:pPr>
        <w:numPr>
          <w:ilvl w:val="0"/>
          <w:numId w:val="18"/>
        </w:numPr>
        <w:tabs>
          <w:tab w:val="clear" w:pos="284"/>
          <w:tab w:val="clear" w:pos="4536"/>
        </w:tabs>
        <w:ind w:left="360" w:hanging="360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izgube zaradi uhajanja toplote </w:t>
      </w:r>
    </w:p>
    <w:p w:rsidR="00696342" w:rsidRPr="00696342" w:rsidRDefault="00343889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696342" w:rsidRPr="00696342">
        <w:rPr>
          <w:rFonts w:ascii="Calibri" w:hAnsi="Calibri" w:cs="Tahoma"/>
          <w:bCs/>
        </w:rPr>
        <w:t>Teoretični toplotni padec od stanja pregrete pare in temperature (točka 3  na sliki 1)</w:t>
      </w:r>
      <w:r w:rsidR="002E5EE5">
        <w:rPr>
          <w:rFonts w:ascii="Calibri" w:hAnsi="Calibri" w:cs="Tahoma"/>
          <w:bCs/>
        </w:rPr>
        <w:t xml:space="preserve"> </w:t>
      </w:r>
      <w:r w:rsidR="00696342" w:rsidRPr="00696342">
        <w:rPr>
          <w:rFonts w:ascii="Calibri" w:hAnsi="Calibri" w:cs="Tahoma"/>
          <w:bCs/>
        </w:rPr>
        <w:t xml:space="preserve">do tlaka v kondenzatorju (točka 4) zanaša Δh. V cevovodu od parnega kotla do turbine, se para ohladi do temperature T3-ΔT (na sliki 1 izgub v cevovodih ni prikazanih vendar so približno od 5-10 ̊C), prav tako pade tudi tlak. Padec tlaka je odvisen od dolžine cevovoda, števila kolen, ventilov itd. Tlačne izgube so lahko tudi do 15 barov. </w:t>
      </w:r>
    </w:p>
    <w:p w:rsidR="00696342" w:rsidRDefault="00343889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696342" w:rsidRPr="00696342">
        <w:rPr>
          <w:rFonts w:ascii="Calibri" w:hAnsi="Calibri" w:cs="Tahoma"/>
          <w:bCs/>
        </w:rPr>
        <w:t xml:space="preserve">Razpoložljiv padec na turbini je tako manjši od teoretičnega. Izgube se pojavijo tudi pri ekspanziji pare. To so izgube v šobah, trenju rotorja in ventilacije… Izkoristek je tako razmerje med teoretičnim toplotnim padcem in dejanskim.[2] </w:t>
      </w:r>
    </w:p>
    <w:p w:rsidR="00502479" w:rsidRPr="00696342" w:rsidRDefault="00502479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notr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dej</m:t>
                </m:r>
              </m:sub>
            </m:sSub>
          </m:num>
          <m:den>
            <m:r>
              <w:rPr>
                <w:rFonts w:ascii="Cambria Math" w:hAnsi="Cambria Math" w:cs="Tahoma"/>
              </w:rPr>
              <m:t>Δh</m:t>
            </m:r>
          </m:den>
        </m:f>
        <m:r>
          <w:rPr>
            <w:rFonts w:ascii="Cambria Math" w:hAnsi="Cambria Math" w:cs="Tahoma"/>
          </w:rPr>
          <m:t>=1-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izgub</m:t>
                </m:r>
              </m:sub>
            </m:sSub>
          </m:num>
          <m:den>
            <m:r>
              <w:rPr>
                <w:rFonts w:ascii="Cambria Math" w:hAnsi="Cambria Math" w:cs="Tahoma"/>
              </w:rPr>
              <m:t>Δh</m:t>
            </m:r>
          </m:den>
        </m:f>
      </m:oMath>
      <w:r>
        <w:rPr>
          <w:rFonts w:ascii="Calibri" w:hAnsi="Calibri" w:cs="Tahoma"/>
          <w:bCs/>
        </w:rPr>
        <w:tab/>
        <w:t>(1</w:t>
      </w:r>
      <w:r w:rsidR="000B2515">
        <w:rPr>
          <w:rFonts w:ascii="Calibri" w:hAnsi="Calibri" w:cs="Tahoma"/>
          <w:bCs/>
        </w:rPr>
        <w:t>6</w:t>
      </w:r>
      <w:r>
        <w:rPr>
          <w:rFonts w:ascii="Calibri" w:hAnsi="Calibri" w:cs="Tahoma"/>
          <w:bCs/>
        </w:rPr>
        <w:t>)</w:t>
      </w:r>
    </w:p>
    <w:p w:rsidR="00696342" w:rsidRPr="00696342" w:rsidRDefault="00696342" w:rsidP="00C156E5">
      <w:pPr>
        <w:pStyle w:val="Heading3"/>
      </w:pPr>
      <w:bookmarkStart w:id="8" w:name="_Toc19814"/>
      <w:r w:rsidRPr="00696342">
        <w:t xml:space="preserve">Mehanični izkoristek </w:t>
      </w:r>
      <w:bookmarkEnd w:id="8"/>
    </w:p>
    <w:p w:rsid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>Ta izkoristek je definiran kor razmerje moči na sklopki tu</w:t>
      </w:r>
      <w:r w:rsidR="00502479">
        <w:rPr>
          <w:rFonts w:ascii="Calibri" w:hAnsi="Calibri" w:cs="Tahoma"/>
          <w:bCs/>
        </w:rPr>
        <w:t>rbine in notranji moči turbine.</w:t>
      </w:r>
    </w:p>
    <w:p w:rsidR="00502479" w:rsidRPr="00696342" w:rsidRDefault="00502479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meh</m:t>
            </m:r>
          </m:sub>
        </m:sSub>
        <m:r>
          <w:rPr>
            <w:rFonts w:ascii="Cambria Math" w:hAnsi="Cambria Math" w:cs="Tahoma"/>
          </w:rPr>
          <m:t>=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e</m:t>
            </m:r>
          </m:sub>
        </m:sSub>
        <m:r>
          <w:rPr>
            <w:rFonts w:ascii="Cambria Math" w:hAnsi="Cambria Math" w:cs="Tahoma"/>
          </w:rPr>
          <m:t>/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i</m:t>
            </m:r>
          </m:sub>
        </m:sSub>
      </m:oMath>
      <w:r>
        <w:rPr>
          <w:rFonts w:ascii="Calibri" w:hAnsi="Calibri" w:cs="Tahoma"/>
          <w:bCs/>
        </w:rPr>
        <w:tab/>
        <w:t>(1</w:t>
      </w:r>
      <w:r w:rsidR="000B2515">
        <w:rPr>
          <w:rFonts w:ascii="Calibri" w:hAnsi="Calibri" w:cs="Tahoma"/>
          <w:bCs/>
        </w:rPr>
        <w:t>7</w:t>
      </w:r>
      <w:r>
        <w:rPr>
          <w:rFonts w:ascii="Calibri" w:hAnsi="Calibri" w:cs="Tahoma"/>
          <w:bCs/>
        </w:rPr>
        <w:t>)</w:t>
      </w:r>
    </w:p>
    <w:p w:rsidR="00696342" w:rsidRPr="00696342" w:rsidRDefault="003E4AF1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696342" w:rsidRPr="00696342">
        <w:rPr>
          <w:rFonts w:ascii="Calibri" w:hAnsi="Calibri" w:cs="Tahoma"/>
          <w:bCs/>
        </w:rPr>
        <w:t>Kjer je P</w:t>
      </w:r>
      <w:r w:rsidR="00696342" w:rsidRPr="003E4AF1">
        <w:rPr>
          <w:rFonts w:ascii="Calibri" w:hAnsi="Calibri" w:cs="Tahoma"/>
          <w:bCs/>
          <w:vertAlign w:val="subscript"/>
        </w:rPr>
        <w:t>e</w:t>
      </w:r>
      <w:r w:rsidR="00696342" w:rsidRPr="00696342">
        <w:rPr>
          <w:rFonts w:ascii="Calibri" w:hAnsi="Calibri" w:cs="Tahoma"/>
          <w:bCs/>
        </w:rPr>
        <w:t xml:space="preserve"> moč na sklopki in P</w:t>
      </w:r>
      <w:r w:rsidR="00696342" w:rsidRPr="003E4AF1">
        <w:rPr>
          <w:rFonts w:ascii="Calibri" w:hAnsi="Calibri" w:cs="Tahoma"/>
          <w:bCs/>
          <w:vertAlign w:val="subscript"/>
        </w:rPr>
        <w:t>i</w:t>
      </w:r>
      <w:r w:rsidR="00696342" w:rsidRPr="00696342">
        <w:rPr>
          <w:rFonts w:ascii="Calibri" w:hAnsi="Calibri" w:cs="Tahoma"/>
          <w:bCs/>
        </w:rPr>
        <w:t xml:space="preserve"> notranja moč turbine. Efektivna moč turbine pa je tako podana z enačbo</w:t>
      </w:r>
      <w:r>
        <w:rPr>
          <w:rFonts w:ascii="Calibri" w:hAnsi="Calibri" w:cs="Tahoma"/>
          <w:bCs/>
        </w:rPr>
        <w:t>(17)</w:t>
      </w:r>
      <w:r w:rsidR="00696342" w:rsidRPr="00696342">
        <w:rPr>
          <w:rFonts w:ascii="Calibri" w:hAnsi="Calibri" w:cs="Tahoma"/>
          <w:bCs/>
        </w:rPr>
        <w:t>:</w:t>
      </w:r>
    </w:p>
    <w:p w:rsidR="003E4AF1" w:rsidRPr="003E4AF1" w:rsidRDefault="003E4AF1" w:rsidP="003E4AF1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P</m:t>
            </m:r>
          </m:e>
          <m:sub>
            <m:r>
              <w:rPr>
                <w:rFonts w:ascii="Cambria Math" w:hAnsi="Cambria Math" w:cs="Cambria Math"/>
              </w:rPr>
              <m:t>e</m:t>
            </m:r>
          </m:sub>
        </m:sSub>
        <m:r>
          <w:rPr>
            <w:rFonts w:ascii="Cambria Math" w:hAnsi="Cambria Math" w:cs="Tahoma"/>
          </w:rPr>
          <m:t>=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</m:e>
          <m:sub>
            <m:r>
              <w:rPr>
                <w:rFonts w:ascii="Cambria Math" w:hAnsi="Cambria Math" w:cs="Cambria Math"/>
              </w:rPr>
              <m:t>meh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P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r>
          <w:rPr>
            <w:rFonts w:ascii="Cambria Math" w:hAnsi="Cambria Math" w:cs="Tahoma"/>
          </w:rPr>
          <m:t>=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</m:e>
          <m:sub>
            <m:r>
              <w:rPr>
                <w:rFonts w:ascii="Cambria Math" w:hAnsi="Cambria Math" w:cs="Cambria Math"/>
              </w:rPr>
              <m:t>meh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</m:e>
          <m:sub>
            <m:r>
              <w:rPr>
                <w:rFonts w:ascii="Cambria Math" w:hAnsi="Cambria Math" w:cs="Cambria Math"/>
              </w:rPr>
              <m:t>notr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P</m:t>
            </m:r>
          </m:e>
          <m:sub>
            <m:r>
              <w:rPr>
                <w:rFonts w:ascii="Cambria Math" w:hAnsi="Cambria Math" w:cs="Tahoma"/>
              </w:rPr>
              <m:t>0</m:t>
            </m:r>
          </m:sub>
        </m:sSub>
        <m:r>
          <w:rPr>
            <w:rFonts w:ascii="Cambria Math" w:hAnsi="Cambria Math" w:cs="Tahoma"/>
          </w:rPr>
          <m:t>=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</m:e>
          <m:sub>
            <m:r>
              <w:rPr>
                <w:rFonts w:ascii="Cambria Math" w:hAnsi="Cambria Math" w:cs="Cambria Math"/>
              </w:rPr>
              <m:t>meh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</m:e>
          <m:sub>
            <m:r>
              <w:rPr>
                <w:rFonts w:ascii="Cambria Math" w:hAnsi="Cambria Math" w:cs="Cambria Math"/>
              </w:rPr>
              <m:t>notr</m:t>
            </m:r>
          </m:sub>
        </m:sSub>
        <m:d>
          <m:dPr>
            <m:ctrlPr>
              <w:rPr>
                <w:rFonts w:ascii="Cambria Math" w:hAnsi="Cambria Math" w:cs="Tahoma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h</m:t>
                </m:r>
                <m:ctrlPr>
                  <w:rPr>
                    <w:rFonts w:ascii="Cambria Math" w:hAnsi="Cambria Math" w:cs="Tahoma"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 w:cs="Tahoma"/>
                  </w:rPr>
                  <m:t>3</m:t>
                </m:r>
              </m:sub>
            </m:sSub>
            <m:r>
              <w:rPr>
                <w:rFonts w:ascii="Cambria Math" w:hAnsi="Cambria Math" w:cs="Tahoma"/>
              </w:rPr>
              <m:t>-</m:t>
            </m:r>
            <m:sSub>
              <m:sSubPr>
                <m:ctrlPr>
                  <w:rPr>
                    <w:rFonts w:ascii="Cambria Math" w:hAnsi="Cambria Math" w:cs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h</m:t>
                </m:r>
                <m:ctrlPr>
                  <w:rPr>
                    <w:rFonts w:ascii="Cambria Math" w:hAnsi="Cambria Math" w:cs="Tahoma"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 w:cs="Tahoma"/>
                  </w:rPr>
                  <m:t>4</m:t>
                </m:r>
              </m:sub>
            </m:sSub>
          </m:e>
        </m:d>
      </m:oMath>
      <w:r w:rsidRPr="003E4AF1">
        <w:rPr>
          <w:rFonts w:ascii="Cambria Math" w:hAnsi="Cambria Math" w:cs="Tahoma"/>
          <w:bCs/>
          <w:i/>
        </w:rPr>
        <w:tab/>
      </w:r>
      <w:r>
        <w:rPr>
          <w:rFonts w:ascii="Calibri" w:hAnsi="Calibri" w:cs="Tahoma"/>
          <w:bCs/>
        </w:rPr>
        <w:tab/>
        <w:t>(1</w:t>
      </w:r>
      <w:r w:rsidR="000B2515">
        <w:rPr>
          <w:rFonts w:ascii="Calibri" w:hAnsi="Calibri" w:cs="Tahoma"/>
          <w:bCs/>
        </w:rPr>
        <w:t>8</w:t>
      </w:r>
      <w:r>
        <w:rPr>
          <w:rFonts w:ascii="Calibri" w:hAnsi="Calibri" w:cs="Tahoma"/>
          <w:bCs/>
        </w:rPr>
        <w:t>)</w:t>
      </w:r>
    </w:p>
    <w:p w:rsidR="00696342" w:rsidRPr="003E4AF1" w:rsidRDefault="003E4AF1" w:rsidP="003E4AF1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K</w:t>
      </w:r>
      <w:r w:rsidR="00696342" w:rsidRPr="00696342">
        <w:rPr>
          <w:rFonts w:ascii="Calibri" w:hAnsi="Calibri" w:cs="Tahoma"/>
          <w:bCs/>
        </w:rPr>
        <w:t>jer</w:t>
      </w:r>
      <w:r w:rsidR="008A73AD">
        <w:rPr>
          <w:rFonts w:ascii="Calibri" w:hAnsi="Calibri" w:cs="Tahoma"/>
          <w:bCs/>
        </w:rPr>
        <w:t xml:space="preserve"> je P</w:t>
      </w:r>
      <w:r w:rsidR="008A73AD" w:rsidRPr="002E5EE5">
        <w:rPr>
          <w:rFonts w:ascii="Calibri" w:hAnsi="Calibri" w:cs="Tahoma"/>
          <w:bCs/>
          <w:vertAlign w:val="subscript"/>
        </w:rPr>
        <w:t>0</w:t>
      </w:r>
      <w:r w:rsidR="008A73AD">
        <w:rPr>
          <w:rFonts w:ascii="Calibri" w:hAnsi="Calibri" w:cs="Tahoma"/>
          <w:bCs/>
        </w:rPr>
        <w:t xml:space="preserve"> teoretična moč turbine.</w:t>
      </w:r>
    </w:p>
    <w:p w:rsidR="00696342" w:rsidRPr="00696342" w:rsidRDefault="00696342" w:rsidP="00C156E5">
      <w:pPr>
        <w:pStyle w:val="Heading2"/>
      </w:pPr>
      <w:bookmarkStart w:id="9" w:name="_Toc19815"/>
      <w:r w:rsidRPr="00696342">
        <w:t xml:space="preserve">Generator </w:t>
      </w:r>
      <w:bookmarkEnd w:id="9"/>
    </w:p>
    <w:p w:rsid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>Za generator se v TE uporablja generator s cilindričnim rot</w:t>
      </w:r>
      <w:r w:rsidR="002E5EE5">
        <w:rPr>
          <w:rFonts w:ascii="Calibri" w:hAnsi="Calibri" w:cs="Tahoma"/>
          <w:bCs/>
        </w:rPr>
        <w:t xml:space="preserve">orjem imenovan turbo generator. </w:t>
      </w:r>
      <w:r w:rsidRPr="00696342">
        <w:rPr>
          <w:rFonts w:ascii="Calibri" w:hAnsi="Calibri" w:cs="Tahoma"/>
          <w:bCs/>
        </w:rPr>
        <w:t>Izgube v generatorju s</w:t>
      </w:r>
      <w:r w:rsidR="002E5EE5">
        <w:rPr>
          <w:rFonts w:ascii="Calibri" w:hAnsi="Calibri" w:cs="Tahoma"/>
          <w:bCs/>
        </w:rPr>
        <w:t>e pojavi</w:t>
      </w:r>
      <w:r w:rsidRPr="00696342">
        <w:rPr>
          <w:rFonts w:ascii="Calibri" w:hAnsi="Calibri" w:cs="Tahoma"/>
          <w:bCs/>
        </w:rPr>
        <w:t>jo zaradi trenja in ventilacije. To so mehanske izgube. Imamo pa še električne, ki nastanejo zaradi izgub v železu in v bakru. Izgube v bakru so pri velikih generatorjih tako velike,</w:t>
      </w:r>
      <w:r w:rsidR="002E5EE5">
        <w:rPr>
          <w:rFonts w:ascii="Calibri" w:hAnsi="Calibri" w:cs="Tahoma"/>
          <w:bCs/>
        </w:rPr>
        <w:t xml:space="preserve"> da je potrebno navitja hladiti. </w:t>
      </w:r>
      <w:r w:rsidR="003E4AF1">
        <w:rPr>
          <w:rFonts w:ascii="Calibri" w:hAnsi="Calibri" w:cs="Tahoma"/>
          <w:bCs/>
        </w:rPr>
        <w:t>Izkoristek je določen kot:</w:t>
      </w:r>
    </w:p>
    <w:p w:rsidR="003E4AF1" w:rsidRPr="00696342" w:rsidRDefault="003E4AF1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gen</m:t>
            </m:r>
          </m:sub>
        </m:sSub>
        <m:r>
          <w:rPr>
            <w:rFonts w:ascii="Cambria Math" w:hAnsi="Cambria Math" w:cs="Tahoma"/>
          </w:rPr>
          <m:t>=1-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Fe</m:t>
                </m:r>
              </m:sub>
            </m:sSub>
            <m:r>
              <w:rPr>
                <w:rFonts w:ascii="Cambria Math" w:hAnsi="Cambria Math" w:cs="Tahoma"/>
              </w:rPr>
              <m:t>+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Cu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prej</m:t>
                </m:r>
              </m:sub>
            </m:sSub>
          </m:den>
        </m:f>
      </m:oMath>
      <w:r>
        <w:rPr>
          <w:rFonts w:ascii="Calibri" w:hAnsi="Calibri" w:cs="Tahoma"/>
          <w:bCs/>
        </w:rPr>
        <w:tab/>
        <w:t>(1</w:t>
      </w:r>
      <w:r w:rsidR="000B2515">
        <w:rPr>
          <w:rFonts w:ascii="Calibri" w:hAnsi="Calibri" w:cs="Tahoma"/>
          <w:bCs/>
        </w:rPr>
        <w:t>9</w:t>
      </w:r>
      <w:r>
        <w:rPr>
          <w:rFonts w:ascii="Calibri" w:hAnsi="Calibri" w:cs="Tahoma"/>
          <w:bCs/>
        </w:rPr>
        <w:t>)</w:t>
      </w:r>
    </w:p>
    <w:p w:rsidR="00696342" w:rsidRPr="00696342" w:rsidRDefault="00696342" w:rsidP="003E4AF1">
      <w:pPr>
        <w:keepNext/>
        <w:jc w:val="center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  <w:noProof/>
          <w:lang w:eastAsia="sl-SI"/>
        </w:rPr>
        <w:lastRenderedPageBreak/>
        <w:drawing>
          <wp:inline distT="0" distB="0" distL="0" distR="0" wp14:anchorId="6EEBD697" wp14:editId="6894413C">
            <wp:extent cx="2880000" cy="2148840"/>
            <wp:effectExtent l="0" t="0" r="0" b="3810"/>
            <wp:docPr id="1922" name="Picture 1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" name="Picture 192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10"/>
      <w:r w:rsidR="00E56AB2" w:rsidRPr="008A73AD">
        <w:rPr>
          <w:rFonts w:ascii="Calibri" w:hAnsi="Calibri" w:cs="Tahoma"/>
          <w:bCs/>
          <w:i/>
          <w:szCs w:val="18"/>
        </w:rPr>
        <w:t xml:space="preserve">Slika </w:t>
      </w:r>
      <w:r w:rsidR="00E56AB2" w:rsidRPr="008A73AD">
        <w:rPr>
          <w:rFonts w:ascii="Calibri" w:hAnsi="Calibri" w:cs="Tahoma"/>
          <w:bCs/>
          <w:i/>
          <w:szCs w:val="18"/>
        </w:rPr>
        <w:fldChar w:fldCharType="begin"/>
      </w:r>
      <w:r w:rsidR="00E56AB2" w:rsidRPr="008A73AD">
        <w:rPr>
          <w:rFonts w:ascii="Calibri" w:hAnsi="Calibri" w:cs="Tahoma"/>
          <w:bCs/>
          <w:i/>
          <w:szCs w:val="18"/>
        </w:rPr>
        <w:instrText xml:space="preserve"> SEQ Slika \* ARABIC </w:instrText>
      </w:r>
      <w:r w:rsidR="00E56AB2" w:rsidRPr="008A73AD">
        <w:rPr>
          <w:rFonts w:ascii="Calibri" w:hAnsi="Calibri" w:cs="Tahoma"/>
          <w:bCs/>
          <w:i/>
          <w:szCs w:val="18"/>
        </w:rPr>
        <w:fldChar w:fldCharType="separate"/>
      </w:r>
      <w:r w:rsidR="00B02311">
        <w:rPr>
          <w:rFonts w:ascii="Calibri" w:hAnsi="Calibri" w:cs="Tahoma"/>
          <w:bCs/>
          <w:i/>
          <w:noProof/>
          <w:szCs w:val="18"/>
        </w:rPr>
        <w:t>7</w:t>
      </w:r>
      <w:r w:rsidR="00E56AB2" w:rsidRPr="008A73AD">
        <w:rPr>
          <w:rFonts w:ascii="Calibri" w:hAnsi="Calibri" w:cs="Tahoma"/>
          <w:bCs/>
          <w:i/>
          <w:szCs w:val="18"/>
        </w:rPr>
        <w:fldChar w:fldCharType="end"/>
      </w:r>
      <w:r w:rsidR="008A73AD">
        <w:rPr>
          <w:rFonts w:ascii="Calibri" w:hAnsi="Calibri" w:cs="Tahoma"/>
          <w:bCs/>
          <w:i/>
          <w:sz w:val="18"/>
          <w:szCs w:val="18"/>
        </w:rPr>
        <w:t>.</w:t>
      </w:r>
      <w:r w:rsidR="008A73AD" w:rsidRPr="001D0F19">
        <w:rPr>
          <w:rFonts w:ascii="Calibri" w:hAnsi="Calibri" w:cs="Tahoma"/>
          <w:bCs/>
          <w:i/>
          <w:sz w:val="18"/>
          <w:szCs w:val="18"/>
        </w:rPr>
        <w:t xml:space="preserve"> </w:t>
      </w:r>
      <w:commentRangeEnd w:id="10"/>
      <w:r w:rsidR="00183145">
        <w:rPr>
          <w:rStyle w:val="CommentReference"/>
        </w:rPr>
        <w:commentReference w:id="10"/>
      </w:r>
      <w:r w:rsidR="008A73AD" w:rsidRPr="001D0F19">
        <w:rPr>
          <w:rFonts w:ascii="Calibri" w:hAnsi="Calibri" w:cs="Tahoma"/>
          <w:bCs/>
          <w:i/>
          <w:sz w:val="18"/>
          <w:szCs w:val="18"/>
        </w:rPr>
        <w:t>V statorskem navitju je v nekaterih vodnikih prostor za dovod hladilne tekočine (vodik)[4]</w:t>
      </w:r>
    </w:p>
    <w:p w:rsidR="00696342" w:rsidRPr="00696342" w:rsidRDefault="00696342" w:rsidP="001D0F19">
      <w:pPr>
        <w:pStyle w:val="Heading2"/>
      </w:pPr>
      <w:bookmarkStart w:id="11" w:name="_Toc19816"/>
      <w:r w:rsidRPr="00696342">
        <w:t xml:space="preserve">Lastna raba </w:t>
      </w:r>
      <w:bookmarkEnd w:id="11"/>
    </w:p>
    <w:p w:rsid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Vsaka elektrarna pa za svoje delovanje potrebuje elektriko, ali druge energente s katerimi lahko začne </w:t>
      </w:r>
      <w:bookmarkStart w:id="12" w:name="_GoBack"/>
      <w:bookmarkEnd w:id="12"/>
      <w:r w:rsidRPr="00696342">
        <w:rPr>
          <w:rFonts w:ascii="Calibri" w:hAnsi="Calibri" w:cs="Tahoma"/>
          <w:bCs/>
        </w:rPr>
        <w:t xml:space="preserve">obratovanje. Da TE zažene jo je potrebno najprej zagreti za kar se uporablja fosilna goriva. Za delovanje črpalk, ki poganjajo vodo oz. paro po cevovodih TE porabijo do 7% proizvedene moči, kar bi lahko, </w:t>
      </w:r>
      <w:r w:rsidR="003E4AF1">
        <w:rPr>
          <w:rFonts w:ascii="Calibri" w:hAnsi="Calibri" w:cs="Tahoma"/>
          <w:bCs/>
        </w:rPr>
        <w:t>tudi vključili v izkoristek.[1]</w:t>
      </w:r>
    </w:p>
    <w:p w:rsidR="003E4AF1" w:rsidRDefault="003E4AF1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lr</m:t>
            </m:r>
          </m:sub>
        </m:sSub>
        <m:r>
          <w:rPr>
            <w:rFonts w:ascii="Cambria Math" w:hAnsi="Cambria Math" w:cs="Tahoma"/>
          </w:rPr>
          <m:t>=1-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lr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gen</m:t>
                </m:r>
              </m:sub>
            </m:sSub>
          </m:den>
        </m:f>
      </m:oMath>
      <w:r>
        <w:rPr>
          <w:rFonts w:ascii="Calibri" w:hAnsi="Calibri" w:cs="Tahoma"/>
          <w:bCs/>
        </w:rPr>
        <w:tab/>
        <w:t>(</w:t>
      </w:r>
      <w:r w:rsidR="000B2515">
        <w:rPr>
          <w:rFonts w:ascii="Calibri" w:hAnsi="Calibri" w:cs="Tahoma"/>
          <w:bCs/>
        </w:rPr>
        <w:t>20</w:t>
      </w:r>
      <w:r>
        <w:rPr>
          <w:rFonts w:ascii="Calibri" w:hAnsi="Calibri" w:cs="Tahoma"/>
          <w:bCs/>
        </w:rPr>
        <w:t>)</w:t>
      </w:r>
    </w:p>
    <w:p w:rsidR="00BC5CBF" w:rsidRDefault="00BC5CBF" w:rsidP="00BC5CBF">
      <w:pPr>
        <w:pStyle w:val="Heading1"/>
      </w:pPr>
      <w:commentRangeStart w:id="13"/>
      <w:r>
        <w:t>Rezultati pregleda literature</w:t>
      </w:r>
      <w:commentRangeEnd w:id="13"/>
      <w:r w:rsidR="00050664">
        <w:rPr>
          <w:rStyle w:val="CommentReference"/>
          <w:rFonts w:ascii="Times New Roman" w:hAnsi="Times New Roman"/>
          <w:b w:val="0"/>
          <w:smallCaps w:val="0"/>
          <w:kern w:val="0"/>
        </w:rPr>
        <w:commentReference w:id="13"/>
      </w:r>
    </w:p>
    <w:p w:rsidR="00FB71D4" w:rsidRPr="00FB71D4" w:rsidRDefault="00FB71D4" w:rsidP="00FB71D4">
      <w:r>
        <w:t>Ko pozname izkoristke posameznega dela termo elektrarne, lahko izračunamo celotni izkoristek (20).</w:t>
      </w:r>
    </w:p>
    <w:p w:rsidR="00BC5CBF" w:rsidRPr="003E4AF1" w:rsidRDefault="00BC5CBF" w:rsidP="00BC5CBF">
      <w:pPr>
        <w:jc w:val="center"/>
        <w:rPr>
          <w:rFonts w:ascii="Cambria Math" w:hAnsi="Cambria Math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</m:e>
          <m:sub>
            <m:r>
              <w:rPr>
                <w:rFonts w:ascii="Cambria Math" w:hAnsi="Cambria Math" w:cs="Cambria Math"/>
              </w:rPr>
              <m:t>TE</m:t>
            </m:r>
          </m:sub>
        </m:sSub>
        <m:r>
          <w:rPr>
            <w:rFonts w:ascii="Cambria Math" w:hAnsi="Cambria Math" w:cs="Tahoma"/>
          </w:rPr>
          <m:t>=</m:t>
        </m:r>
        <m:nary>
          <m:naryPr>
            <m:chr m:val="∏"/>
            <m:subHide m:val="1"/>
            <m:supHide m:val="1"/>
            <m:ctrlPr>
              <w:rPr>
                <w:rFonts w:ascii="Cambria Math" w:hAnsi="Cambria Math" w:cs="Tahoma"/>
                <w:bCs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η</m:t>
                </m:r>
              </m:e>
              <m:sub>
                <m:r>
                  <w:rPr>
                    <w:rFonts w:ascii="Cambria Math" w:hAnsi="Cambria Math" w:cs="Cambria Math"/>
                  </w:rPr>
                  <m:t>elementa</m:t>
                </m:r>
              </m:sub>
            </m:sSub>
          </m:e>
        </m:nary>
        <m:r>
          <w:rPr>
            <w:rFonts w:ascii="Cambria Math" w:hAnsi="Cambria Math" w:cs="Tahoma"/>
          </w:rPr>
          <m:t>=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kp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</m:e>
          <m:sub>
            <m:r>
              <w:rPr>
                <w:rFonts w:ascii="Cambria Math" w:hAnsi="Cambria Math" w:cs="Tahoma"/>
              </w:rPr>
              <m:t>črp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ξ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k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not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</m:e>
          <m:sub>
            <m:r>
              <w:rPr>
                <w:rFonts w:ascii="Cambria Math" w:hAnsi="Cambria Math" w:cs="Cambria Math"/>
              </w:rPr>
              <m:t>meh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gen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lr</m:t>
            </m:r>
          </m:sub>
        </m:sSub>
      </m:oMath>
      <w:r>
        <w:rPr>
          <w:rFonts w:ascii="Cambria Math" w:hAnsi="Cambria Math" w:cs="Tahoma"/>
          <w:bCs/>
        </w:rPr>
        <w:tab/>
        <w:t>(2</w:t>
      </w:r>
      <w:r w:rsidR="000B2515">
        <w:rPr>
          <w:rFonts w:ascii="Cambria Math" w:hAnsi="Cambria Math" w:cs="Tahoma"/>
          <w:bCs/>
        </w:rPr>
        <w:t>1</w:t>
      </w:r>
      <w:r>
        <w:rPr>
          <w:rFonts w:ascii="Cambria Math" w:hAnsi="Cambria Math" w:cs="Tahoma"/>
          <w:bCs/>
        </w:rPr>
        <w:t>)</w:t>
      </w:r>
    </w:p>
    <w:p w:rsidR="00BC5CBF" w:rsidRDefault="00BC5CBF" w:rsidP="00BC5CBF">
      <w:pPr>
        <w:pStyle w:val="Caption"/>
        <w:keepNext/>
      </w:pPr>
      <w:commentRangeStart w:id="14"/>
      <w:r w:rsidRPr="003E4AF1">
        <w:rPr>
          <w:rFonts w:ascii="Calibri" w:hAnsi="Calibri" w:cs="Tahoma"/>
          <w:bCs/>
          <w:i/>
          <w:szCs w:val="18"/>
        </w:rPr>
        <w:t xml:space="preserve">Tabela </w:t>
      </w:r>
      <w:r w:rsidRPr="003E4AF1">
        <w:rPr>
          <w:rFonts w:ascii="Calibri" w:hAnsi="Calibri" w:cs="Tahoma"/>
          <w:bCs/>
          <w:i/>
          <w:szCs w:val="18"/>
        </w:rPr>
        <w:fldChar w:fldCharType="begin"/>
      </w:r>
      <w:r w:rsidRPr="003E4AF1">
        <w:rPr>
          <w:rFonts w:ascii="Calibri" w:hAnsi="Calibri" w:cs="Tahoma"/>
          <w:bCs/>
          <w:i/>
          <w:szCs w:val="18"/>
        </w:rPr>
        <w:instrText xml:space="preserve"> SEQ Tabela \* ARABIC </w:instrText>
      </w:r>
      <w:r w:rsidRPr="003E4AF1">
        <w:rPr>
          <w:rFonts w:ascii="Calibri" w:hAnsi="Calibri" w:cs="Tahoma"/>
          <w:bCs/>
          <w:i/>
          <w:szCs w:val="18"/>
        </w:rPr>
        <w:fldChar w:fldCharType="separate"/>
      </w:r>
      <w:r w:rsidR="00B02311">
        <w:rPr>
          <w:rFonts w:ascii="Calibri" w:hAnsi="Calibri" w:cs="Tahoma"/>
          <w:bCs/>
          <w:i/>
          <w:noProof/>
          <w:szCs w:val="18"/>
        </w:rPr>
        <w:t>1</w:t>
      </w:r>
      <w:r w:rsidRPr="003E4AF1">
        <w:rPr>
          <w:rFonts w:ascii="Calibri" w:hAnsi="Calibri" w:cs="Tahoma"/>
          <w:bCs/>
          <w:i/>
          <w:szCs w:val="18"/>
        </w:rPr>
        <w:fldChar w:fldCharType="end"/>
      </w:r>
      <w:r>
        <w:rPr>
          <w:rFonts w:ascii="Calibri" w:hAnsi="Calibri" w:cs="Tahoma"/>
          <w:bCs/>
          <w:i/>
          <w:szCs w:val="18"/>
        </w:rPr>
        <w:t>.</w:t>
      </w:r>
      <w:r w:rsidRPr="001D0F19">
        <w:rPr>
          <w:rFonts w:ascii="Calibri" w:hAnsi="Calibri" w:cs="Tahoma"/>
          <w:bCs/>
          <w:i/>
          <w:szCs w:val="18"/>
        </w:rPr>
        <w:t xml:space="preserve"> </w:t>
      </w:r>
      <w:commentRangeEnd w:id="14"/>
      <w:r w:rsidR="00050664">
        <w:rPr>
          <w:rStyle w:val="CommentReference"/>
        </w:rPr>
        <w:commentReference w:id="14"/>
      </w:r>
      <w:r w:rsidRPr="001D0F19">
        <w:rPr>
          <w:rFonts w:ascii="Calibri" w:hAnsi="Calibri" w:cs="Tahoma"/>
          <w:bCs/>
          <w:i/>
          <w:szCs w:val="18"/>
        </w:rPr>
        <w:t>Razpon izkoristkov</w:t>
      </w:r>
      <w:r w:rsidR="00FB71D4">
        <w:rPr>
          <w:rFonts w:ascii="Calibri" w:hAnsi="Calibri" w:cs="Tahoma"/>
          <w:bCs/>
          <w:i/>
          <w:szCs w:val="18"/>
        </w:rPr>
        <w:t xml:space="preserve"> posameznega dela termoelektrarne</w:t>
      </w:r>
      <w:r w:rsidRPr="001D0F19">
        <w:rPr>
          <w:rFonts w:ascii="Calibri" w:hAnsi="Calibri" w:cs="Tahoma"/>
          <w:bCs/>
          <w:i/>
          <w:szCs w:val="18"/>
        </w:rPr>
        <w:t>[1]</w:t>
      </w:r>
    </w:p>
    <w:tbl>
      <w:tblPr>
        <w:tblStyle w:val="TableGrid0"/>
        <w:tblW w:w="0" w:type="auto"/>
        <w:tblInd w:w="-108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9" w:type="dxa"/>
          <w:left w:w="142" w:type="dxa"/>
          <w:right w:w="88" w:type="dxa"/>
        </w:tblCellMar>
        <w:tblLook w:val="04A0" w:firstRow="1" w:lastRow="0" w:firstColumn="1" w:lastColumn="0" w:noHBand="0" w:noVBand="1"/>
      </w:tblPr>
      <w:tblGrid>
        <w:gridCol w:w="1033"/>
        <w:gridCol w:w="2329"/>
        <w:gridCol w:w="1511"/>
      </w:tblGrid>
      <w:tr w:rsidR="00BC5CBF" w:rsidRPr="00696342" w:rsidTr="00BC5CBF">
        <w:trPr>
          <w:trHeight w:val="422"/>
        </w:trPr>
        <w:tc>
          <w:tcPr>
            <w:tcW w:w="0" w:type="auto"/>
          </w:tcPr>
          <w:p w:rsidR="00BC5CBF" w:rsidRPr="00BC5CBF" w:rsidRDefault="00BC5CBF" w:rsidP="00C445D6">
            <w:pPr>
              <w:jc w:val="left"/>
              <w:rPr>
                <w:rFonts w:ascii="Calibri" w:eastAsia="Times New Roman" w:hAnsi="Calibri" w:cs="Tahoma"/>
                <w:b/>
                <w:bCs/>
                <w:sz w:val="20"/>
                <w:szCs w:val="20"/>
              </w:rPr>
            </w:pPr>
            <w:r w:rsidRPr="00BC5CBF">
              <w:rPr>
                <w:rFonts w:ascii="Calibri" w:eastAsia="Times New Roman" w:hAnsi="Calibri" w:cs="Tahoma"/>
                <w:b/>
                <w:bCs/>
                <w:sz w:val="20"/>
                <w:szCs w:val="20"/>
              </w:rPr>
              <w:t xml:space="preserve">Izkoristek </w:t>
            </w:r>
          </w:p>
        </w:tc>
        <w:tc>
          <w:tcPr>
            <w:tcW w:w="0" w:type="auto"/>
          </w:tcPr>
          <w:p w:rsidR="00BC5CBF" w:rsidRPr="00BC5CBF" w:rsidRDefault="00BC5CBF" w:rsidP="00C445D6">
            <w:pPr>
              <w:jc w:val="center"/>
              <w:rPr>
                <w:rFonts w:ascii="Calibri" w:eastAsia="Times New Roman" w:hAnsi="Calibri" w:cs="Tahoma"/>
                <w:b/>
                <w:bCs/>
                <w:sz w:val="20"/>
                <w:szCs w:val="20"/>
              </w:rPr>
            </w:pPr>
            <w:commentRangeStart w:id="15"/>
            <w:r w:rsidRPr="00BC5CBF">
              <w:rPr>
                <w:rFonts w:ascii="Calibri" w:eastAsia="Times New Roman" w:hAnsi="Calibri" w:cs="Tahoma"/>
                <w:b/>
                <w:bCs/>
                <w:sz w:val="20"/>
                <w:szCs w:val="20"/>
              </w:rPr>
              <w:t>Vrednost</w:t>
            </w:r>
            <w:commentRangeEnd w:id="15"/>
            <w:r w:rsidR="00050664">
              <w:rPr>
                <w:rStyle w:val="CommentReference"/>
                <w:rFonts w:ascii="Times New Roman" w:eastAsia="Times New Roman" w:hAnsi="Times New Roman" w:cs="Times New Roman"/>
                <w:lang w:eastAsia="en-US"/>
              </w:rPr>
              <w:commentReference w:id="15"/>
            </w:r>
            <w:r w:rsidRPr="00BC5CBF">
              <w:rPr>
                <w:rFonts w:ascii="Calibri" w:eastAsia="Times New Roman" w:hAnsi="Calibri" w:cs="Tahoma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BC5CBF" w:rsidRPr="00696342" w:rsidRDefault="00BC5CBF" w:rsidP="00C445D6">
            <w:pPr>
              <w:jc w:val="center"/>
              <w:rPr>
                <w:rFonts w:ascii="Calibri" w:eastAsia="Times New Roman" w:hAnsi="Calibri" w:cs="Tahoma"/>
                <w:bCs/>
                <w:sz w:val="20"/>
                <w:szCs w:val="20"/>
              </w:rPr>
            </w:pPr>
            <w:r w:rsidRPr="00696342">
              <w:rPr>
                <w:rFonts w:ascii="Calibri" w:eastAsia="Times New Roman" w:hAnsi="Calibri" w:cs="Tahoma"/>
                <w:bCs/>
                <w:sz w:val="20"/>
                <w:szCs w:val="20"/>
              </w:rPr>
              <w:t xml:space="preserve"> </w:t>
            </w:r>
          </w:p>
        </w:tc>
      </w:tr>
      <w:tr w:rsidR="00BC5CBF" w:rsidRPr="00696342" w:rsidTr="00BC5CBF">
        <w:trPr>
          <w:trHeight w:val="425"/>
        </w:trPr>
        <w:tc>
          <w:tcPr>
            <w:tcW w:w="0" w:type="auto"/>
          </w:tcPr>
          <w:p w:rsidR="00BC5CBF" w:rsidRPr="00696342" w:rsidRDefault="00BC5CBF" w:rsidP="00C445D6">
            <w:pPr>
              <w:jc w:val="center"/>
              <w:rPr>
                <w:rFonts w:ascii="Calibri" w:eastAsia="Times New Roman" w:hAnsi="Calibri" w:cs="Tahoma"/>
                <w:bCs/>
                <w:sz w:val="20"/>
                <w:szCs w:val="20"/>
              </w:rPr>
            </w:pPr>
            <w:r w:rsidRPr="00696342">
              <w:rPr>
                <w:rFonts w:ascii="Calibri" w:eastAsia="Times New Roman" w:hAnsi="Calibri" w:cs="Tahoma"/>
                <w:bCs/>
                <w:sz w:val="20"/>
                <w:szCs w:val="20"/>
              </w:rPr>
              <w:t>η</w:t>
            </w:r>
            <w:r w:rsidRPr="00BC5CBF">
              <w:rPr>
                <w:rFonts w:ascii="Calibri" w:eastAsia="Times New Roman" w:hAnsi="Calibri" w:cs="Tahoma"/>
                <w:bCs/>
                <w:sz w:val="20"/>
                <w:szCs w:val="20"/>
                <w:vertAlign w:val="subscript"/>
              </w:rPr>
              <w:t>kp</w:t>
            </w:r>
            <w:r w:rsidRPr="00696342">
              <w:rPr>
                <w:rFonts w:ascii="Calibri" w:eastAsia="Times New Roman" w:hAnsi="Calibri" w:cs="Tahoma"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0" w:type="auto"/>
          </w:tcPr>
          <w:p w:rsidR="00BC5CBF" w:rsidRPr="00696342" w:rsidRDefault="00BC5CBF" w:rsidP="00C445D6">
            <w:pPr>
              <w:jc w:val="center"/>
              <w:rPr>
                <w:rFonts w:ascii="Calibri" w:eastAsia="Times New Roman" w:hAnsi="Calibri" w:cs="Tahoma"/>
                <w:bCs/>
                <w:sz w:val="20"/>
                <w:szCs w:val="20"/>
              </w:rPr>
            </w:pPr>
            <w:r w:rsidRPr="00696342">
              <w:rPr>
                <w:rFonts w:ascii="Calibri" w:eastAsia="Times New Roman" w:hAnsi="Calibri" w:cs="Tahoma"/>
                <w:bCs/>
                <w:sz w:val="20"/>
                <w:szCs w:val="20"/>
              </w:rPr>
              <w:t xml:space="preserve">0.48-0.65 </w:t>
            </w:r>
          </w:p>
        </w:tc>
        <w:tc>
          <w:tcPr>
            <w:tcW w:w="0" w:type="auto"/>
          </w:tcPr>
          <w:p w:rsidR="00BC5CBF" w:rsidRPr="00696342" w:rsidRDefault="00BC5CBF" w:rsidP="00C445D6">
            <w:pPr>
              <w:jc w:val="center"/>
              <w:rPr>
                <w:rFonts w:ascii="Calibri" w:eastAsia="Times New Roman" w:hAnsi="Calibri" w:cs="Tahoma"/>
                <w:bCs/>
                <w:sz w:val="20"/>
                <w:szCs w:val="20"/>
              </w:rPr>
            </w:pPr>
            <w:r w:rsidRPr="00696342">
              <w:rPr>
                <w:rFonts w:ascii="Calibri" w:eastAsia="Times New Roman" w:hAnsi="Calibri" w:cs="Tahoma"/>
                <w:bCs/>
                <w:sz w:val="20"/>
                <w:szCs w:val="20"/>
              </w:rPr>
              <w:t xml:space="preserve">Izkoristek krožnega procesa </w:t>
            </w:r>
          </w:p>
        </w:tc>
      </w:tr>
      <w:tr w:rsidR="00BC5CBF" w:rsidRPr="00696342" w:rsidTr="00BC5CBF">
        <w:trPr>
          <w:trHeight w:val="425"/>
        </w:trPr>
        <w:tc>
          <w:tcPr>
            <w:tcW w:w="0" w:type="auto"/>
          </w:tcPr>
          <w:p w:rsidR="00BC5CBF" w:rsidRPr="00696342" w:rsidRDefault="00BC5CBF" w:rsidP="00C445D6">
            <w:pPr>
              <w:jc w:val="center"/>
              <w:rPr>
                <w:rFonts w:ascii="Calibri" w:eastAsia="Times New Roman" w:hAnsi="Calibri" w:cs="Tahoma"/>
                <w:bCs/>
                <w:sz w:val="20"/>
                <w:szCs w:val="20"/>
              </w:rPr>
            </w:pPr>
            <w:r w:rsidRPr="00696342">
              <w:rPr>
                <w:rFonts w:ascii="Calibri" w:eastAsia="Times New Roman" w:hAnsi="Calibri" w:cs="Tahoma"/>
                <w:bCs/>
                <w:sz w:val="20"/>
                <w:szCs w:val="20"/>
              </w:rPr>
              <w:t>η</w:t>
            </w:r>
            <w:r w:rsidRPr="00BC5CBF">
              <w:rPr>
                <w:rFonts w:ascii="Calibri" w:eastAsia="Times New Roman" w:hAnsi="Calibri" w:cs="Tahoma"/>
                <w:bCs/>
                <w:sz w:val="20"/>
                <w:szCs w:val="20"/>
                <w:vertAlign w:val="subscript"/>
              </w:rPr>
              <w:t>črp</w:t>
            </w:r>
            <w:r w:rsidRPr="00696342">
              <w:rPr>
                <w:rFonts w:ascii="Calibri" w:eastAsia="Times New Roman" w:hAnsi="Calibri" w:cs="Tahoma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BC5CBF" w:rsidRPr="00696342" w:rsidRDefault="00BC5CBF" w:rsidP="00C445D6">
            <w:pPr>
              <w:jc w:val="center"/>
              <w:rPr>
                <w:rFonts w:ascii="Calibri" w:eastAsia="Times New Roman" w:hAnsi="Calibri" w:cs="Tahoma"/>
                <w:bCs/>
                <w:sz w:val="20"/>
                <w:szCs w:val="20"/>
              </w:rPr>
            </w:pPr>
            <w:r w:rsidRPr="00696342">
              <w:rPr>
                <w:rFonts w:ascii="Calibri" w:eastAsia="Times New Roman" w:hAnsi="Calibri" w:cs="Tahoma"/>
                <w:bCs/>
                <w:sz w:val="20"/>
                <w:szCs w:val="20"/>
              </w:rPr>
              <w:t xml:space="preserve">0.70-0.90 </w:t>
            </w:r>
          </w:p>
        </w:tc>
        <w:tc>
          <w:tcPr>
            <w:tcW w:w="0" w:type="auto"/>
          </w:tcPr>
          <w:p w:rsidR="00BC5CBF" w:rsidRPr="00696342" w:rsidRDefault="00BC5CBF" w:rsidP="00C445D6">
            <w:pPr>
              <w:jc w:val="center"/>
              <w:rPr>
                <w:rFonts w:ascii="Calibri" w:eastAsia="Times New Roman" w:hAnsi="Calibri" w:cs="Tahoma"/>
                <w:bCs/>
                <w:sz w:val="20"/>
                <w:szCs w:val="20"/>
              </w:rPr>
            </w:pPr>
            <w:r w:rsidRPr="00696342">
              <w:rPr>
                <w:rFonts w:ascii="Calibri" w:eastAsia="Times New Roman" w:hAnsi="Calibri" w:cs="Tahoma"/>
                <w:bCs/>
                <w:sz w:val="20"/>
                <w:szCs w:val="20"/>
              </w:rPr>
              <w:t xml:space="preserve">Izkoristek napajalne črpalke </w:t>
            </w:r>
          </w:p>
        </w:tc>
      </w:tr>
      <w:tr w:rsidR="00BC5CBF" w:rsidRPr="00696342" w:rsidTr="00BC5CBF">
        <w:trPr>
          <w:trHeight w:val="422"/>
        </w:trPr>
        <w:tc>
          <w:tcPr>
            <w:tcW w:w="0" w:type="auto"/>
          </w:tcPr>
          <w:p w:rsidR="00BC5CBF" w:rsidRPr="00696342" w:rsidRDefault="00BC5CBF" w:rsidP="00C445D6">
            <w:pPr>
              <w:jc w:val="center"/>
              <w:rPr>
                <w:rFonts w:ascii="Calibri" w:eastAsia="Times New Roman" w:hAnsi="Calibri" w:cs="Tahoma"/>
                <w:bCs/>
                <w:sz w:val="20"/>
                <w:szCs w:val="20"/>
              </w:rPr>
            </w:pPr>
            <w:r w:rsidRPr="00696342">
              <w:rPr>
                <w:rFonts w:ascii="Calibri" w:eastAsia="Times New Roman" w:hAnsi="Calibri" w:cs="Tahoma"/>
                <w:bCs/>
                <w:sz w:val="20"/>
                <w:szCs w:val="20"/>
              </w:rPr>
              <w:t>η</w:t>
            </w:r>
            <w:r w:rsidRPr="00BC5CBF">
              <w:rPr>
                <w:rFonts w:ascii="Calibri" w:eastAsia="Times New Roman" w:hAnsi="Calibri" w:cs="Tahoma"/>
                <w:bCs/>
                <w:sz w:val="20"/>
                <w:szCs w:val="20"/>
                <w:vertAlign w:val="subscript"/>
              </w:rPr>
              <w:t>k</w:t>
            </w:r>
            <w:r w:rsidRPr="00696342">
              <w:rPr>
                <w:rFonts w:ascii="Calibri" w:eastAsia="Times New Roman" w:hAnsi="Calibri" w:cs="Tahoma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BC5CBF" w:rsidRPr="00696342" w:rsidRDefault="00BC5CBF" w:rsidP="00C445D6">
            <w:pPr>
              <w:jc w:val="center"/>
              <w:rPr>
                <w:rFonts w:ascii="Calibri" w:eastAsia="Times New Roman" w:hAnsi="Calibri" w:cs="Tahoma"/>
                <w:bCs/>
                <w:sz w:val="20"/>
                <w:szCs w:val="20"/>
              </w:rPr>
            </w:pPr>
            <w:r w:rsidRPr="00696342">
              <w:rPr>
                <w:rFonts w:ascii="Calibri" w:eastAsia="Times New Roman" w:hAnsi="Calibri" w:cs="Tahoma"/>
                <w:bCs/>
                <w:sz w:val="20"/>
                <w:szCs w:val="20"/>
              </w:rPr>
              <w:t xml:space="preserve">0.82-0.90 </w:t>
            </w:r>
          </w:p>
        </w:tc>
        <w:tc>
          <w:tcPr>
            <w:tcW w:w="0" w:type="auto"/>
          </w:tcPr>
          <w:p w:rsidR="00BC5CBF" w:rsidRPr="00696342" w:rsidRDefault="00BC5CBF" w:rsidP="00C445D6">
            <w:pPr>
              <w:jc w:val="center"/>
              <w:rPr>
                <w:rFonts w:ascii="Calibri" w:eastAsia="Times New Roman" w:hAnsi="Calibri" w:cs="Tahoma"/>
                <w:bCs/>
                <w:sz w:val="20"/>
                <w:szCs w:val="20"/>
              </w:rPr>
            </w:pPr>
            <w:r w:rsidRPr="00696342">
              <w:rPr>
                <w:rFonts w:ascii="Calibri" w:eastAsia="Times New Roman" w:hAnsi="Calibri" w:cs="Tahoma"/>
                <w:bCs/>
                <w:sz w:val="20"/>
                <w:szCs w:val="20"/>
              </w:rPr>
              <w:t xml:space="preserve">Izkoristek kotla </w:t>
            </w:r>
          </w:p>
        </w:tc>
      </w:tr>
      <w:tr w:rsidR="00BC5CBF" w:rsidRPr="00696342" w:rsidTr="00BC5CBF">
        <w:trPr>
          <w:trHeight w:val="425"/>
        </w:trPr>
        <w:tc>
          <w:tcPr>
            <w:tcW w:w="0" w:type="auto"/>
          </w:tcPr>
          <w:p w:rsidR="00BC5CBF" w:rsidRPr="00BC5CBF" w:rsidRDefault="00BC5CBF" w:rsidP="00BC5CBF">
            <w:pPr>
              <w:jc w:val="center"/>
              <w:rPr>
                <w:rFonts w:ascii="Calibri" w:eastAsia="Times New Roman" w:hAnsi="Calibri" w:cs="Tahoma"/>
                <w:bCs/>
                <w:sz w:val="20"/>
                <w:szCs w:val="20"/>
              </w:rPr>
            </w:pPr>
            <w:r w:rsidRPr="00696342">
              <w:rPr>
                <w:rFonts w:ascii="Calibri" w:eastAsia="Times New Roman" w:hAnsi="Calibri" w:cs="Tahoma"/>
                <w:bCs/>
                <w:sz w:val="20"/>
                <w:szCs w:val="20"/>
              </w:rPr>
              <w:t>ξ</w:t>
            </w:r>
            <w:r w:rsidRPr="00BC5CBF">
              <w:rPr>
                <w:rFonts w:ascii="Calibri" w:eastAsia="Times New Roman" w:hAnsi="Calibri" w:cs="Tahoma"/>
                <w:bCs/>
                <w:sz w:val="20"/>
                <w:szCs w:val="20"/>
                <w:vertAlign w:val="subscript"/>
              </w:rPr>
              <w:t xml:space="preserve">k </w:t>
            </w:r>
          </w:p>
        </w:tc>
        <w:tc>
          <w:tcPr>
            <w:tcW w:w="0" w:type="auto"/>
          </w:tcPr>
          <w:p w:rsidR="00BC5CBF" w:rsidRPr="00696342" w:rsidRDefault="00BC5CBF" w:rsidP="00C445D6">
            <w:pPr>
              <w:jc w:val="center"/>
              <w:rPr>
                <w:rFonts w:ascii="Calibri" w:eastAsia="Times New Roman" w:hAnsi="Calibri" w:cs="Tahoma"/>
                <w:bCs/>
                <w:sz w:val="20"/>
                <w:szCs w:val="20"/>
              </w:rPr>
            </w:pPr>
            <w:r w:rsidRPr="00696342">
              <w:rPr>
                <w:rFonts w:ascii="Calibri" w:eastAsia="Times New Roman" w:hAnsi="Calibri" w:cs="Tahoma"/>
                <w:bCs/>
                <w:sz w:val="20"/>
                <w:szCs w:val="20"/>
              </w:rPr>
              <w:t xml:space="preserve">~0.85 </w:t>
            </w:r>
          </w:p>
        </w:tc>
        <w:tc>
          <w:tcPr>
            <w:tcW w:w="0" w:type="auto"/>
          </w:tcPr>
          <w:p w:rsidR="00BC5CBF" w:rsidRPr="00696342" w:rsidRDefault="00BC5CBF" w:rsidP="00C445D6">
            <w:pPr>
              <w:jc w:val="center"/>
              <w:rPr>
                <w:rFonts w:ascii="Calibri" w:eastAsia="Times New Roman" w:hAnsi="Calibri" w:cs="Tahoma"/>
                <w:bCs/>
                <w:sz w:val="20"/>
                <w:szCs w:val="20"/>
              </w:rPr>
            </w:pPr>
            <w:r w:rsidRPr="00696342">
              <w:rPr>
                <w:rFonts w:ascii="Calibri" w:eastAsia="Times New Roman" w:hAnsi="Calibri" w:cs="Tahoma"/>
                <w:bCs/>
                <w:sz w:val="20"/>
                <w:szCs w:val="20"/>
              </w:rPr>
              <w:t xml:space="preserve">Eksergijski izkoristek kotla </w:t>
            </w:r>
          </w:p>
        </w:tc>
      </w:tr>
      <w:tr w:rsidR="00BC5CBF" w:rsidRPr="00696342" w:rsidTr="00BC5CBF">
        <w:trPr>
          <w:trHeight w:val="425"/>
        </w:trPr>
        <w:tc>
          <w:tcPr>
            <w:tcW w:w="0" w:type="auto"/>
          </w:tcPr>
          <w:p w:rsidR="00BC5CBF" w:rsidRPr="00696342" w:rsidRDefault="00BC5CBF" w:rsidP="00C445D6">
            <w:pPr>
              <w:jc w:val="center"/>
              <w:rPr>
                <w:rFonts w:ascii="Calibri" w:eastAsia="Times New Roman" w:hAnsi="Calibri" w:cs="Tahoma"/>
                <w:bCs/>
                <w:sz w:val="20"/>
                <w:szCs w:val="20"/>
              </w:rPr>
            </w:pPr>
            <w:r w:rsidRPr="00696342">
              <w:rPr>
                <w:rFonts w:ascii="Calibri" w:eastAsia="Times New Roman" w:hAnsi="Calibri" w:cs="Tahoma"/>
                <w:bCs/>
                <w:sz w:val="20"/>
                <w:szCs w:val="20"/>
              </w:rPr>
              <w:t>η</w:t>
            </w:r>
            <w:r w:rsidRPr="00BC5CBF">
              <w:rPr>
                <w:rFonts w:ascii="Calibri" w:eastAsia="Times New Roman" w:hAnsi="Calibri" w:cs="Tahoma"/>
                <w:bCs/>
                <w:sz w:val="20"/>
                <w:szCs w:val="20"/>
                <w:vertAlign w:val="subscript"/>
              </w:rPr>
              <w:t>not</w:t>
            </w:r>
            <w:r w:rsidRPr="00696342">
              <w:rPr>
                <w:rFonts w:ascii="Calibri" w:eastAsia="Times New Roman" w:hAnsi="Calibri" w:cs="Tahoma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BC5CBF" w:rsidRPr="00696342" w:rsidRDefault="00BC5CBF" w:rsidP="00C445D6">
            <w:pPr>
              <w:jc w:val="center"/>
              <w:rPr>
                <w:rFonts w:ascii="Calibri" w:eastAsia="Times New Roman" w:hAnsi="Calibri" w:cs="Tahoma"/>
                <w:bCs/>
                <w:sz w:val="20"/>
                <w:szCs w:val="20"/>
              </w:rPr>
            </w:pPr>
            <w:r w:rsidRPr="00696342">
              <w:rPr>
                <w:rFonts w:ascii="Calibri" w:eastAsia="Times New Roman" w:hAnsi="Calibri" w:cs="Tahoma"/>
                <w:bCs/>
                <w:sz w:val="20"/>
                <w:szCs w:val="20"/>
              </w:rPr>
              <w:t xml:space="preserve">0.85-0.90 </w:t>
            </w:r>
          </w:p>
        </w:tc>
        <w:tc>
          <w:tcPr>
            <w:tcW w:w="0" w:type="auto"/>
          </w:tcPr>
          <w:p w:rsidR="00BC5CBF" w:rsidRPr="00696342" w:rsidRDefault="00BC5CBF" w:rsidP="00C445D6">
            <w:pPr>
              <w:jc w:val="center"/>
              <w:rPr>
                <w:rFonts w:ascii="Calibri" w:eastAsia="Times New Roman" w:hAnsi="Calibri" w:cs="Tahoma"/>
                <w:bCs/>
                <w:sz w:val="20"/>
                <w:szCs w:val="20"/>
              </w:rPr>
            </w:pPr>
            <w:r w:rsidRPr="00696342">
              <w:rPr>
                <w:rFonts w:ascii="Calibri" w:eastAsia="Times New Roman" w:hAnsi="Calibri" w:cs="Tahoma"/>
                <w:bCs/>
                <w:sz w:val="20"/>
                <w:szCs w:val="20"/>
              </w:rPr>
              <w:t xml:space="preserve">Notranji izkoristek turbine </w:t>
            </w:r>
          </w:p>
        </w:tc>
      </w:tr>
      <w:tr w:rsidR="00BC5CBF" w:rsidRPr="00696342" w:rsidTr="00BC5CBF">
        <w:trPr>
          <w:trHeight w:val="422"/>
        </w:trPr>
        <w:tc>
          <w:tcPr>
            <w:tcW w:w="0" w:type="auto"/>
          </w:tcPr>
          <w:p w:rsidR="00BC5CBF" w:rsidRPr="00696342" w:rsidRDefault="00BC5CBF" w:rsidP="00C445D6">
            <w:pPr>
              <w:jc w:val="center"/>
              <w:rPr>
                <w:rFonts w:ascii="Calibri" w:eastAsia="Times New Roman" w:hAnsi="Calibri" w:cs="Tahoma"/>
                <w:bCs/>
                <w:sz w:val="20"/>
                <w:szCs w:val="20"/>
              </w:rPr>
            </w:pPr>
            <w:r w:rsidRPr="00696342">
              <w:rPr>
                <w:rFonts w:ascii="Calibri" w:eastAsia="Times New Roman" w:hAnsi="Calibri" w:cs="Tahoma"/>
                <w:bCs/>
                <w:sz w:val="20"/>
                <w:szCs w:val="20"/>
              </w:rPr>
              <w:t>η</w:t>
            </w:r>
            <w:r w:rsidRPr="00BC5CBF">
              <w:rPr>
                <w:rFonts w:ascii="Calibri" w:eastAsia="Times New Roman" w:hAnsi="Calibri" w:cs="Tahoma"/>
                <w:bCs/>
                <w:sz w:val="20"/>
                <w:szCs w:val="20"/>
                <w:vertAlign w:val="subscript"/>
              </w:rPr>
              <w:t>meh</w:t>
            </w:r>
            <w:r w:rsidRPr="00696342">
              <w:rPr>
                <w:rFonts w:ascii="Calibri" w:eastAsia="Times New Roman" w:hAnsi="Calibri" w:cs="Tahoma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BC5CBF" w:rsidRPr="00696342" w:rsidRDefault="00BC5CBF" w:rsidP="00C445D6">
            <w:pPr>
              <w:jc w:val="center"/>
              <w:rPr>
                <w:rFonts w:ascii="Calibri" w:eastAsia="Times New Roman" w:hAnsi="Calibri" w:cs="Tahoma"/>
                <w:bCs/>
                <w:sz w:val="20"/>
                <w:szCs w:val="20"/>
              </w:rPr>
            </w:pPr>
            <w:r w:rsidRPr="00696342">
              <w:rPr>
                <w:rFonts w:ascii="Calibri" w:eastAsia="Times New Roman" w:hAnsi="Calibri" w:cs="Tahoma"/>
                <w:bCs/>
                <w:sz w:val="20"/>
                <w:szCs w:val="20"/>
              </w:rPr>
              <w:t xml:space="preserve">0.95 </w:t>
            </w:r>
          </w:p>
        </w:tc>
        <w:tc>
          <w:tcPr>
            <w:tcW w:w="0" w:type="auto"/>
          </w:tcPr>
          <w:p w:rsidR="00BC5CBF" w:rsidRPr="00696342" w:rsidRDefault="00BC5CBF" w:rsidP="00C445D6">
            <w:pPr>
              <w:jc w:val="center"/>
              <w:rPr>
                <w:rFonts w:ascii="Calibri" w:eastAsia="Times New Roman" w:hAnsi="Calibri" w:cs="Tahoma"/>
                <w:bCs/>
                <w:sz w:val="20"/>
                <w:szCs w:val="20"/>
              </w:rPr>
            </w:pPr>
            <w:r w:rsidRPr="00696342">
              <w:rPr>
                <w:rFonts w:ascii="Calibri" w:eastAsia="Times New Roman" w:hAnsi="Calibri" w:cs="Tahoma"/>
                <w:bCs/>
                <w:sz w:val="20"/>
                <w:szCs w:val="20"/>
              </w:rPr>
              <w:t xml:space="preserve">Mehanski izkoristek turbine </w:t>
            </w:r>
          </w:p>
        </w:tc>
      </w:tr>
      <w:tr w:rsidR="00BC5CBF" w:rsidRPr="00696342" w:rsidTr="00BC5CBF">
        <w:trPr>
          <w:trHeight w:val="840"/>
        </w:trPr>
        <w:tc>
          <w:tcPr>
            <w:tcW w:w="0" w:type="auto"/>
          </w:tcPr>
          <w:p w:rsidR="00BC5CBF" w:rsidRPr="00696342" w:rsidRDefault="00BC5CBF" w:rsidP="00C445D6">
            <w:pPr>
              <w:jc w:val="center"/>
              <w:rPr>
                <w:rFonts w:ascii="Calibri" w:eastAsia="Times New Roman" w:hAnsi="Calibri" w:cs="Tahoma"/>
                <w:bCs/>
                <w:sz w:val="20"/>
                <w:szCs w:val="20"/>
              </w:rPr>
            </w:pPr>
            <w:r w:rsidRPr="00696342">
              <w:rPr>
                <w:rFonts w:ascii="Calibri" w:eastAsia="Times New Roman" w:hAnsi="Calibri" w:cs="Tahoma"/>
                <w:bCs/>
                <w:sz w:val="20"/>
                <w:szCs w:val="20"/>
              </w:rPr>
              <w:t>η</w:t>
            </w:r>
            <w:r w:rsidRPr="00BC5CBF">
              <w:rPr>
                <w:rFonts w:ascii="Calibri" w:eastAsia="Times New Roman" w:hAnsi="Calibri" w:cs="Tahoma"/>
                <w:bCs/>
                <w:sz w:val="20"/>
                <w:szCs w:val="20"/>
                <w:vertAlign w:val="subscript"/>
              </w:rPr>
              <w:t>gen</w:t>
            </w:r>
            <w:r w:rsidRPr="00696342">
              <w:rPr>
                <w:rFonts w:ascii="Calibri" w:eastAsia="Times New Roman" w:hAnsi="Calibri" w:cs="Tahoma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BC5CBF" w:rsidRPr="00696342" w:rsidRDefault="00BC5CBF" w:rsidP="00C445D6">
            <w:pPr>
              <w:jc w:val="center"/>
              <w:rPr>
                <w:rFonts w:ascii="Calibri" w:eastAsia="Times New Roman" w:hAnsi="Calibri" w:cs="Tahoma"/>
                <w:bCs/>
                <w:sz w:val="20"/>
                <w:szCs w:val="20"/>
              </w:rPr>
            </w:pPr>
            <w:r w:rsidRPr="00696342">
              <w:rPr>
                <w:rFonts w:ascii="Calibri" w:eastAsia="Times New Roman" w:hAnsi="Calibri" w:cs="Tahoma"/>
                <w:bCs/>
                <w:sz w:val="20"/>
                <w:szCs w:val="20"/>
              </w:rPr>
              <w:t xml:space="preserve">0.96-0.98 (če jih hladimo z vodikom) drugače 0.95-0.97 </w:t>
            </w:r>
          </w:p>
        </w:tc>
        <w:tc>
          <w:tcPr>
            <w:tcW w:w="0" w:type="auto"/>
          </w:tcPr>
          <w:p w:rsidR="00BC5CBF" w:rsidRPr="00696342" w:rsidRDefault="00BC5CBF" w:rsidP="00C445D6">
            <w:pPr>
              <w:jc w:val="center"/>
              <w:rPr>
                <w:rFonts w:ascii="Calibri" w:eastAsia="Times New Roman" w:hAnsi="Calibri" w:cs="Tahoma"/>
                <w:bCs/>
                <w:sz w:val="20"/>
                <w:szCs w:val="20"/>
              </w:rPr>
            </w:pPr>
            <w:r w:rsidRPr="00696342">
              <w:rPr>
                <w:rFonts w:ascii="Calibri" w:eastAsia="Times New Roman" w:hAnsi="Calibri" w:cs="Tahoma"/>
                <w:bCs/>
                <w:sz w:val="20"/>
                <w:szCs w:val="20"/>
              </w:rPr>
              <w:t xml:space="preserve">Izkoristek generatorja </w:t>
            </w:r>
          </w:p>
        </w:tc>
      </w:tr>
      <w:tr w:rsidR="00BC5CBF" w:rsidRPr="00696342" w:rsidTr="00BC5CBF">
        <w:trPr>
          <w:trHeight w:val="422"/>
        </w:trPr>
        <w:tc>
          <w:tcPr>
            <w:tcW w:w="0" w:type="auto"/>
          </w:tcPr>
          <w:p w:rsidR="00BC5CBF" w:rsidRPr="00696342" w:rsidRDefault="00BC5CBF" w:rsidP="00BC5CBF">
            <w:pPr>
              <w:jc w:val="center"/>
              <w:rPr>
                <w:rFonts w:ascii="Calibri" w:eastAsia="Times New Roman" w:hAnsi="Calibri" w:cs="Tahoma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bCs/>
                <w:sz w:val="20"/>
                <w:szCs w:val="20"/>
              </w:rPr>
              <w:t>η</w:t>
            </w:r>
            <w:r w:rsidRPr="00BC5CBF">
              <w:rPr>
                <w:rFonts w:ascii="Calibri" w:eastAsia="Times New Roman" w:hAnsi="Calibri" w:cs="Tahoma"/>
                <w:bCs/>
                <w:sz w:val="20"/>
                <w:szCs w:val="20"/>
                <w:vertAlign w:val="subscript"/>
              </w:rPr>
              <w:t>lr</w:t>
            </w:r>
            <w:r w:rsidRPr="00696342">
              <w:rPr>
                <w:rFonts w:ascii="Calibri" w:eastAsia="Times New Roman" w:hAnsi="Calibri" w:cs="Tahoma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BC5CBF" w:rsidRPr="00696342" w:rsidRDefault="00BC5CBF" w:rsidP="00C445D6">
            <w:pPr>
              <w:jc w:val="center"/>
              <w:rPr>
                <w:rFonts w:ascii="Calibri" w:eastAsia="Times New Roman" w:hAnsi="Calibri" w:cs="Tahoma"/>
                <w:bCs/>
                <w:sz w:val="20"/>
                <w:szCs w:val="20"/>
              </w:rPr>
            </w:pPr>
            <w:r w:rsidRPr="00696342">
              <w:rPr>
                <w:rFonts w:ascii="Calibri" w:eastAsia="Times New Roman" w:hAnsi="Calibri" w:cs="Tahoma"/>
                <w:bCs/>
                <w:sz w:val="20"/>
                <w:szCs w:val="20"/>
              </w:rPr>
              <w:t xml:space="preserve">0.92-0.97 </w:t>
            </w:r>
          </w:p>
        </w:tc>
        <w:tc>
          <w:tcPr>
            <w:tcW w:w="0" w:type="auto"/>
          </w:tcPr>
          <w:p w:rsidR="00BC5CBF" w:rsidRPr="00696342" w:rsidRDefault="00BC5CBF" w:rsidP="00C445D6">
            <w:pPr>
              <w:jc w:val="center"/>
              <w:rPr>
                <w:rFonts w:ascii="Calibri" w:eastAsia="Times New Roman" w:hAnsi="Calibri" w:cs="Tahoma"/>
                <w:bCs/>
                <w:sz w:val="20"/>
                <w:szCs w:val="20"/>
              </w:rPr>
            </w:pPr>
            <w:r w:rsidRPr="00696342">
              <w:rPr>
                <w:rFonts w:ascii="Calibri" w:eastAsia="Times New Roman" w:hAnsi="Calibri" w:cs="Tahoma"/>
                <w:bCs/>
                <w:sz w:val="20"/>
                <w:szCs w:val="20"/>
              </w:rPr>
              <w:t xml:space="preserve">Izkoristek zaradi lastne </w:t>
            </w:r>
            <w:r w:rsidRPr="00696342">
              <w:rPr>
                <w:rFonts w:ascii="Calibri" w:eastAsia="Times New Roman" w:hAnsi="Calibri" w:cs="Tahoma"/>
                <w:bCs/>
                <w:sz w:val="20"/>
                <w:szCs w:val="20"/>
              </w:rPr>
              <w:lastRenderedPageBreak/>
              <w:t xml:space="preserve">rabe </w:t>
            </w:r>
          </w:p>
        </w:tc>
      </w:tr>
      <w:tr w:rsidR="00BC5CBF" w:rsidRPr="00696342" w:rsidTr="00BC5CBF">
        <w:trPr>
          <w:trHeight w:val="425"/>
        </w:trPr>
        <w:tc>
          <w:tcPr>
            <w:tcW w:w="0" w:type="auto"/>
          </w:tcPr>
          <w:p w:rsidR="00BC5CBF" w:rsidRPr="00696342" w:rsidRDefault="00BC5CBF" w:rsidP="00C445D6">
            <w:pPr>
              <w:jc w:val="center"/>
              <w:rPr>
                <w:rFonts w:ascii="Calibri" w:eastAsia="Times New Roman" w:hAnsi="Calibri" w:cs="Tahoma"/>
                <w:bCs/>
                <w:sz w:val="20"/>
                <w:szCs w:val="20"/>
              </w:rPr>
            </w:pPr>
            <w:r w:rsidRPr="00696342">
              <w:rPr>
                <w:rFonts w:ascii="Calibri" w:eastAsia="Times New Roman" w:hAnsi="Calibri" w:cs="Tahoma"/>
                <w:bCs/>
                <w:sz w:val="20"/>
                <w:szCs w:val="20"/>
              </w:rPr>
              <w:lastRenderedPageBreak/>
              <w:t>η</w:t>
            </w:r>
            <w:r w:rsidRPr="00BC5CBF">
              <w:rPr>
                <w:rFonts w:ascii="Calibri" w:eastAsia="Times New Roman" w:hAnsi="Calibri" w:cs="Tahoma"/>
                <w:bCs/>
                <w:sz w:val="20"/>
                <w:szCs w:val="20"/>
                <w:vertAlign w:val="subscript"/>
              </w:rPr>
              <w:t>TE</w:t>
            </w:r>
            <w:r w:rsidRPr="00696342">
              <w:rPr>
                <w:rFonts w:ascii="Calibri" w:eastAsia="Times New Roman" w:hAnsi="Calibri" w:cs="Tahoma"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0" w:type="auto"/>
          </w:tcPr>
          <w:p w:rsidR="00BC5CBF" w:rsidRPr="00696342" w:rsidRDefault="00BC5CBF" w:rsidP="00C445D6">
            <w:pPr>
              <w:jc w:val="center"/>
              <w:rPr>
                <w:rFonts w:ascii="Calibri" w:eastAsia="Times New Roman" w:hAnsi="Calibri" w:cs="Tahoma"/>
                <w:bCs/>
                <w:sz w:val="20"/>
                <w:szCs w:val="20"/>
              </w:rPr>
            </w:pPr>
            <w:r w:rsidRPr="00696342">
              <w:rPr>
                <w:rFonts w:ascii="Calibri" w:eastAsia="Times New Roman" w:hAnsi="Calibri" w:cs="Tahoma"/>
                <w:bCs/>
                <w:sz w:val="20"/>
                <w:szCs w:val="20"/>
              </w:rPr>
              <w:t xml:space="preserve">0.35-0.44 </w:t>
            </w:r>
          </w:p>
        </w:tc>
        <w:tc>
          <w:tcPr>
            <w:tcW w:w="0" w:type="auto"/>
          </w:tcPr>
          <w:p w:rsidR="00BC5CBF" w:rsidRPr="00696342" w:rsidRDefault="00BC5CBF" w:rsidP="00C445D6">
            <w:pPr>
              <w:jc w:val="center"/>
              <w:rPr>
                <w:rFonts w:ascii="Calibri" w:eastAsia="Times New Roman" w:hAnsi="Calibri" w:cs="Tahoma"/>
                <w:bCs/>
                <w:sz w:val="20"/>
                <w:szCs w:val="20"/>
              </w:rPr>
            </w:pPr>
            <w:r w:rsidRPr="00696342">
              <w:rPr>
                <w:rFonts w:ascii="Calibri" w:eastAsia="Times New Roman" w:hAnsi="Calibri" w:cs="Tahoma"/>
                <w:bCs/>
                <w:sz w:val="20"/>
                <w:szCs w:val="20"/>
              </w:rPr>
              <w:t xml:space="preserve">Končni izkoristek TE </w:t>
            </w:r>
          </w:p>
        </w:tc>
      </w:tr>
    </w:tbl>
    <w:p w:rsidR="00BC5CBF" w:rsidRDefault="00BC5CBF" w:rsidP="00BC5CBF">
      <w:pPr>
        <w:pStyle w:val="Heading1"/>
      </w:pPr>
      <w:r>
        <w:t>Razprava</w:t>
      </w:r>
    </w:p>
    <w:p w:rsidR="00BC5CBF" w:rsidRPr="00696342" w:rsidRDefault="00FB71D4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Iz tabele 1 so razvidni pribl</w:t>
      </w:r>
      <w:r w:rsidR="002E5EE5">
        <w:rPr>
          <w:rFonts w:ascii="Calibri" w:hAnsi="Calibri" w:cs="Tahoma"/>
          <w:bCs/>
        </w:rPr>
        <w:t>i</w:t>
      </w:r>
      <w:r>
        <w:rPr>
          <w:rFonts w:ascii="Calibri" w:hAnsi="Calibri" w:cs="Tahoma"/>
          <w:bCs/>
        </w:rPr>
        <w:t xml:space="preserve">žni izkoristki, ki najbolj vplivajo na celotni izkoristek termoelektrarne. Najbolj ne iztopa kakšen poseben del termoelektrarne ampak izkoristek krožnega procesa. </w:t>
      </w:r>
      <w:r w:rsidR="00127BEF">
        <w:rPr>
          <w:rFonts w:ascii="Calibri" w:hAnsi="Calibri" w:cs="Tahoma"/>
          <w:bCs/>
        </w:rPr>
        <w:t xml:space="preserve">Načrtovalci elektrarne so posamezne dele optimirali, pri krožnem procesu pa je kjučna termodinamika tekočin. Za boljši izkoristek bi morali </w:t>
      </w:r>
      <w:r>
        <w:rPr>
          <w:rFonts w:ascii="Calibri" w:hAnsi="Calibri" w:cs="Tahoma"/>
          <w:bCs/>
        </w:rPr>
        <w:t xml:space="preserve"> </w:t>
      </w:r>
      <w:r w:rsidR="00127BEF">
        <w:rPr>
          <w:rFonts w:ascii="Calibri" w:hAnsi="Calibri" w:cs="Tahoma"/>
          <w:bCs/>
        </w:rPr>
        <w:t>vodo ohladiti na čim ničjo temperaturo (0K bi bilo najboljše). To pa je z uporabo vode nemogoče doseči (voda pri 273K</w:t>
      </w:r>
      <w:r w:rsidR="002E5EE5" w:rsidRPr="002E5EE5">
        <w:rPr>
          <w:rFonts w:ascii="Calibri" w:hAnsi="Calibri" w:cs="Tahoma"/>
          <w:bCs/>
        </w:rPr>
        <w:t xml:space="preserve"> </w:t>
      </w:r>
      <w:r w:rsidR="002E5EE5">
        <w:rPr>
          <w:rFonts w:ascii="Calibri" w:hAnsi="Calibri" w:cs="Tahoma"/>
          <w:bCs/>
        </w:rPr>
        <w:t>pri normalnem zračnem tlaku,</w:t>
      </w:r>
      <w:r w:rsidR="00127BEF">
        <w:rPr>
          <w:rFonts w:ascii="Calibri" w:hAnsi="Calibri" w:cs="Tahoma"/>
          <w:bCs/>
        </w:rPr>
        <w:t xml:space="preserve"> začne prehajati v trdo agregatno stanje).</w:t>
      </w:r>
    </w:p>
    <w:p w:rsidR="00696342" w:rsidRPr="00C156E5" w:rsidRDefault="00696342" w:rsidP="00C156E5">
      <w:pPr>
        <w:pStyle w:val="Heading1"/>
      </w:pPr>
      <w:bookmarkStart w:id="16" w:name="_Toc19817"/>
      <w:r w:rsidRPr="00C156E5">
        <w:t xml:space="preserve">Zaključek </w:t>
      </w:r>
      <w:bookmarkEnd w:id="16"/>
    </w:p>
    <w:p w:rsidR="00850302" w:rsidRPr="00F267A2" w:rsidRDefault="00127BEF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Na končni rezultat najbolj vpliva termodinamika vode. Ljudje, ki ponavadi poznajo podatek samo o sku</w:t>
      </w:r>
      <w:r w:rsidR="002E5EE5">
        <w:rPr>
          <w:rFonts w:ascii="Calibri" w:hAnsi="Calibri" w:cs="Tahoma"/>
          <w:bCs/>
        </w:rPr>
        <w:t>pnem izkoristku termoelektrarne</w:t>
      </w:r>
      <w:r>
        <w:rPr>
          <w:rFonts w:ascii="Calibri" w:hAnsi="Calibri" w:cs="Tahoma"/>
          <w:bCs/>
        </w:rPr>
        <w:t xml:space="preserve">, mislijo da se izgube pojavljajo predvsem pri sežigu. Kar je na prvi pogled logično, saj vsi vidijo kako se </w:t>
      </w:r>
      <w:r w:rsidR="002E5EE5">
        <w:rPr>
          <w:rFonts w:ascii="Calibri" w:hAnsi="Calibri" w:cs="Tahoma"/>
          <w:bCs/>
        </w:rPr>
        <w:t>kadi iz termoelektrarn</w:t>
      </w:r>
      <w:r>
        <w:rPr>
          <w:rFonts w:ascii="Calibri" w:hAnsi="Calibri" w:cs="Tahoma"/>
          <w:bCs/>
        </w:rPr>
        <w:t xml:space="preserve">. S tem delom </w:t>
      </w:r>
      <w:r w:rsidR="00F3733F">
        <w:rPr>
          <w:rFonts w:ascii="Calibri" w:hAnsi="Calibri" w:cs="Tahoma"/>
          <w:bCs/>
        </w:rPr>
        <w:t xml:space="preserve">sem opisal dele termoelektrarne in z njimi predstavil ključni proces, ki vpliva na tak izkoristek. </w:t>
      </w:r>
    </w:p>
    <w:p w:rsidR="00335AA3" w:rsidRPr="001D0F19" w:rsidRDefault="00590D3A" w:rsidP="00E56AB2">
      <w:pPr>
        <w:pStyle w:val="Heading1"/>
        <w:numPr>
          <w:ilvl w:val="0"/>
          <w:numId w:val="0"/>
        </w:numPr>
        <w:ind w:left="284" w:hanging="284"/>
      </w:pPr>
      <w:r w:rsidRPr="001D0F19">
        <w:t>Lite</w:t>
      </w:r>
      <w:r w:rsidR="00335AA3" w:rsidRPr="001D0F19">
        <w:t>ratura</w:t>
      </w:r>
    </w:p>
    <w:p w:rsidR="00850302" w:rsidRPr="005A3522" w:rsidRDefault="005A3522" w:rsidP="005A3522">
      <w:pPr>
        <w:tabs>
          <w:tab w:val="clear" w:pos="284"/>
          <w:tab w:val="clear" w:pos="4536"/>
        </w:tabs>
        <w:spacing w:after="60" w:line="259" w:lineRule="auto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[1]</w:t>
      </w:r>
      <w:r>
        <w:rPr>
          <w:rFonts w:ascii="Calibri" w:hAnsi="Calibri" w:cs="Tahoma"/>
          <w:bCs/>
        </w:rPr>
        <w:tab/>
      </w:r>
      <w:r w:rsidR="000B2515" w:rsidRPr="005A3522">
        <w:rPr>
          <w:rFonts w:ascii="Calibri" w:hAnsi="Calibri" w:cs="Tahoma"/>
          <w:bCs/>
        </w:rPr>
        <w:t xml:space="preserve">M. </w:t>
      </w:r>
      <w:r w:rsidR="000B2515">
        <w:rPr>
          <w:rFonts w:ascii="Calibri" w:hAnsi="Calibri" w:cs="Tahoma"/>
          <w:bCs/>
        </w:rPr>
        <w:t>S</w:t>
      </w:r>
      <w:r w:rsidR="000B2515" w:rsidRPr="005A3522">
        <w:rPr>
          <w:rFonts w:ascii="Calibri" w:hAnsi="Calibri" w:cs="Tahoma"/>
          <w:bCs/>
        </w:rPr>
        <w:t xml:space="preserve">ekvačnik, M.Tuma, </w:t>
      </w:r>
      <w:r w:rsidR="00850302" w:rsidRPr="005A3522">
        <w:rPr>
          <w:rFonts w:ascii="Calibri" w:hAnsi="Calibri" w:cs="Tahoma"/>
          <w:bCs/>
        </w:rPr>
        <w:t xml:space="preserve">Energetski sistemi- preskrba z električno energijo in toploto, </w:t>
      </w:r>
      <w:r w:rsidR="000B2515">
        <w:rPr>
          <w:rFonts w:ascii="Calibri" w:hAnsi="Calibri" w:cs="Tahoma"/>
          <w:bCs/>
        </w:rPr>
        <w:t>Univerza v Ljubljani, 2004</w:t>
      </w:r>
    </w:p>
    <w:p w:rsidR="00850302" w:rsidRPr="005A3522" w:rsidRDefault="005A3522" w:rsidP="00E56AB2">
      <w:pPr>
        <w:tabs>
          <w:tab w:val="clear" w:pos="284"/>
          <w:tab w:val="clear" w:pos="4536"/>
        </w:tabs>
        <w:spacing w:after="60" w:line="259" w:lineRule="auto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[2]</w:t>
      </w:r>
      <w:r>
        <w:rPr>
          <w:rFonts w:ascii="Calibri" w:hAnsi="Calibri" w:cs="Tahoma"/>
          <w:bCs/>
        </w:rPr>
        <w:tab/>
      </w:r>
      <w:r w:rsidR="000B2515" w:rsidRPr="005A3522">
        <w:rPr>
          <w:rFonts w:ascii="Calibri" w:hAnsi="Calibri" w:cs="Tahoma"/>
          <w:bCs/>
        </w:rPr>
        <w:t xml:space="preserve">B. Orel, </w:t>
      </w:r>
      <w:r w:rsidR="00850302" w:rsidRPr="005A3522">
        <w:rPr>
          <w:rFonts w:ascii="Calibri" w:hAnsi="Calibri" w:cs="Tahoma"/>
          <w:bCs/>
        </w:rPr>
        <w:t>Energetski pretvorniki 2, Univerza v L</w:t>
      </w:r>
      <w:r w:rsidR="000B2515">
        <w:rPr>
          <w:rFonts w:ascii="Calibri" w:hAnsi="Calibri" w:cs="Tahoma"/>
          <w:bCs/>
        </w:rPr>
        <w:t>jubljani, 1993</w:t>
      </w:r>
    </w:p>
    <w:p w:rsidR="00850302" w:rsidRPr="005A3522" w:rsidRDefault="005A3522" w:rsidP="00E56AB2">
      <w:pPr>
        <w:tabs>
          <w:tab w:val="clear" w:pos="284"/>
          <w:tab w:val="clear" w:pos="4536"/>
        </w:tabs>
        <w:spacing w:after="60" w:line="259" w:lineRule="auto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[3]</w:t>
      </w:r>
      <w:r>
        <w:rPr>
          <w:rFonts w:ascii="Calibri" w:hAnsi="Calibri" w:cs="Tahoma"/>
          <w:bCs/>
        </w:rPr>
        <w:tab/>
      </w:r>
      <w:hyperlink r:id="rId19">
        <w:r w:rsidR="00850302" w:rsidRPr="005A3522">
          <w:rPr>
            <w:rFonts w:ascii="Calibri" w:hAnsi="Calibri" w:cs="Tahoma"/>
            <w:bCs/>
          </w:rPr>
          <w:t>http://www.te</w:t>
        </w:r>
      </w:hyperlink>
      <w:hyperlink r:id="rId20">
        <w:r w:rsidR="00850302" w:rsidRPr="005A3522">
          <w:rPr>
            <w:rFonts w:ascii="Calibri" w:hAnsi="Calibri" w:cs="Tahoma"/>
            <w:bCs/>
          </w:rPr>
          <w:t>-</w:t>
        </w:r>
      </w:hyperlink>
      <w:hyperlink r:id="rId21">
        <w:r w:rsidR="00850302" w:rsidRPr="005A3522">
          <w:rPr>
            <w:rFonts w:ascii="Calibri" w:hAnsi="Calibri" w:cs="Tahoma"/>
            <w:bCs/>
          </w:rPr>
          <w:t>sostanj.si/si/proizvodnja/parne</w:t>
        </w:r>
      </w:hyperlink>
      <w:hyperlink r:id="rId22">
        <w:r w:rsidR="00850302" w:rsidRPr="005A3522">
          <w:rPr>
            <w:rFonts w:ascii="Calibri" w:hAnsi="Calibri" w:cs="Tahoma"/>
            <w:bCs/>
          </w:rPr>
          <w:t>-</w:t>
        </w:r>
      </w:hyperlink>
      <w:hyperlink r:id="rId23">
        <w:r w:rsidR="00850302" w:rsidRPr="005A3522">
          <w:rPr>
            <w:rFonts w:ascii="Calibri" w:hAnsi="Calibri" w:cs="Tahoma"/>
            <w:bCs/>
          </w:rPr>
          <w:t>turbine/turbina</w:t>
        </w:r>
      </w:hyperlink>
      <w:hyperlink r:id="rId24">
        <w:r w:rsidR="00850302" w:rsidRPr="005A3522">
          <w:rPr>
            <w:rFonts w:ascii="Calibri" w:hAnsi="Calibri" w:cs="Tahoma"/>
            <w:bCs/>
          </w:rPr>
          <w:t>-</w:t>
        </w:r>
      </w:hyperlink>
      <w:hyperlink r:id="rId25">
        <w:r w:rsidR="00850302" w:rsidRPr="005A3522">
          <w:rPr>
            <w:rFonts w:ascii="Calibri" w:hAnsi="Calibri" w:cs="Tahoma"/>
            <w:bCs/>
          </w:rPr>
          <w:t>bloka</w:t>
        </w:r>
      </w:hyperlink>
      <w:hyperlink r:id="rId26">
        <w:r w:rsidR="00850302" w:rsidRPr="005A3522">
          <w:rPr>
            <w:rFonts w:ascii="Calibri" w:hAnsi="Calibri" w:cs="Tahoma"/>
            <w:bCs/>
          </w:rPr>
          <w:t>-</w:t>
        </w:r>
      </w:hyperlink>
      <w:hyperlink r:id="rId27">
        <w:r w:rsidR="00850302" w:rsidRPr="005A3522">
          <w:rPr>
            <w:rFonts w:ascii="Calibri" w:hAnsi="Calibri" w:cs="Tahoma"/>
            <w:bCs/>
          </w:rPr>
          <w:t>6</w:t>
        </w:r>
      </w:hyperlink>
    </w:p>
    <w:p w:rsidR="00850302" w:rsidRPr="005A3522" w:rsidRDefault="005A3522" w:rsidP="00E56AB2">
      <w:pPr>
        <w:tabs>
          <w:tab w:val="clear" w:pos="284"/>
          <w:tab w:val="clear" w:pos="4536"/>
        </w:tabs>
        <w:spacing w:after="60" w:line="357" w:lineRule="auto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[4]</w:t>
      </w:r>
      <w:r>
        <w:rPr>
          <w:rFonts w:ascii="Calibri" w:hAnsi="Calibri" w:cs="Tahoma"/>
          <w:bCs/>
        </w:rPr>
        <w:tab/>
      </w:r>
      <w:r w:rsidR="000B2515" w:rsidRPr="005A3522">
        <w:rPr>
          <w:rFonts w:ascii="Calibri" w:hAnsi="Calibri" w:cs="Tahoma"/>
          <w:bCs/>
        </w:rPr>
        <w:t xml:space="preserve">Primož Habinc, </w:t>
      </w:r>
      <w:r w:rsidR="00850302" w:rsidRPr="005A3522">
        <w:rPr>
          <w:rFonts w:ascii="Calibri" w:hAnsi="Calibri" w:cs="Tahoma"/>
          <w:bCs/>
        </w:rPr>
        <w:t xml:space="preserve">Menjava rotorja glavnega generatorja v NEK, </w:t>
      </w:r>
      <w:r w:rsidR="000B2515">
        <w:rPr>
          <w:rFonts w:ascii="Calibri" w:hAnsi="Calibri" w:cs="Tahoma"/>
          <w:bCs/>
        </w:rPr>
        <w:t>Univerza v Mariboru, 2012</w:t>
      </w:r>
    </w:p>
    <w:p w:rsidR="00850302" w:rsidRPr="005A3522" w:rsidRDefault="005A3522" w:rsidP="000B2515">
      <w:pPr>
        <w:tabs>
          <w:tab w:val="clear" w:pos="284"/>
          <w:tab w:val="clear" w:pos="4536"/>
        </w:tabs>
        <w:spacing w:after="60" w:line="259" w:lineRule="auto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[5]</w:t>
      </w:r>
      <w:r>
        <w:rPr>
          <w:rFonts w:ascii="Calibri" w:hAnsi="Calibri" w:cs="Tahoma"/>
          <w:bCs/>
        </w:rPr>
        <w:tab/>
      </w:r>
      <w:r w:rsidR="000B2515">
        <w:rPr>
          <w:rFonts w:ascii="Calibri" w:hAnsi="Calibri" w:cs="Tahoma"/>
          <w:bCs/>
        </w:rPr>
        <w:t xml:space="preserve">Samo Gašperič, </w:t>
      </w:r>
      <w:r w:rsidR="00850302" w:rsidRPr="005A3522">
        <w:rPr>
          <w:rFonts w:ascii="Calibri" w:hAnsi="Calibri" w:cs="Tahoma"/>
          <w:bCs/>
        </w:rPr>
        <w:t>Vaje za predmet: Konvencionalni viri elekt</w:t>
      </w:r>
      <w:r w:rsidR="000B2515">
        <w:rPr>
          <w:rFonts w:ascii="Calibri" w:hAnsi="Calibri" w:cs="Tahoma"/>
          <w:bCs/>
        </w:rPr>
        <w:t>rične energije, Univerza v Ljubljani, 2015</w:t>
      </w:r>
    </w:p>
    <w:sectPr w:rsidR="00850302" w:rsidRPr="005A3522" w:rsidSect="00BC5CBF">
      <w:headerReference w:type="even" r:id="rId28"/>
      <w:type w:val="continuous"/>
      <w:pgSz w:w="11906" w:h="16838" w:code="9"/>
      <w:pgMar w:top="1276" w:right="1276" w:bottom="1276" w:left="1276" w:header="1418" w:footer="1020" w:gutter="0"/>
      <w:cols w:num="2" w:space="284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aček Lebar, Alenka" w:date="2016-10-20T11:50:00Z" w:initials="MLA">
    <w:p w:rsidR="00F80E04" w:rsidRDefault="00F80E04">
      <w:pPr>
        <w:pStyle w:val="CommentText"/>
      </w:pPr>
      <w:r>
        <w:rPr>
          <w:rStyle w:val="CommentReference"/>
        </w:rPr>
        <w:annotationRef/>
      </w:r>
      <w:r>
        <w:t>Mišljeno je ime organizacije in ne avtorja</w:t>
      </w:r>
    </w:p>
  </w:comment>
  <w:comment w:id="6" w:author="Maček Lebar, Alenka" w:date="2016-10-20T12:11:00Z" w:initials="MLA">
    <w:p w:rsidR="00183145" w:rsidRDefault="00183145">
      <w:pPr>
        <w:pStyle w:val="CommentText"/>
      </w:pPr>
      <w:r>
        <w:rPr>
          <w:rStyle w:val="CommentReference"/>
        </w:rPr>
        <w:annotationRef/>
      </w:r>
      <w:r>
        <w:t>Opisi slik</w:t>
      </w:r>
      <w:r w:rsidRPr="00183145">
        <w:t xml:space="preserve"> so v predlogi formatirani </w:t>
      </w:r>
      <w:r>
        <w:t>s</w:t>
      </w:r>
      <w:r w:rsidRPr="00183145">
        <w:t xml:space="preserve"> </w:t>
      </w:r>
      <w:r>
        <w:t>6</w:t>
      </w:r>
      <w:r w:rsidRPr="00183145">
        <w:t>pt</w:t>
      </w:r>
      <w:r>
        <w:t xml:space="preserve"> presledka pred in 6pt za opis</w:t>
      </w:r>
      <w:r w:rsidRPr="00183145">
        <w:t>om. Prej ste se teg</w:t>
      </w:r>
      <w:r>
        <w:t>a držali, od tu dalje pa ne več!</w:t>
      </w:r>
    </w:p>
  </w:comment>
  <w:comment w:id="10" w:author="Maček Lebar, Alenka" w:date="2016-10-20T12:08:00Z" w:initials="MLA">
    <w:p w:rsidR="00183145" w:rsidRDefault="00183145">
      <w:pPr>
        <w:pStyle w:val="CommentText"/>
      </w:pPr>
      <w:r>
        <w:rPr>
          <w:rStyle w:val="CommentReference"/>
        </w:rPr>
        <w:annotationRef/>
      </w:r>
      <w:r>
        <w:t>Prevelike črke!</w:t>
      </w:r>
    </w:p>
  </w:comment>
  <w:comment w:id="13" w:author="Maček Lebar, Alenka" w:date="2016-10-20T12:07:00Z" w:initials="MLA">
    <w:p w:rsidR="00050664" w:rsidRDefault="00050664">
      <w:pPr>
        <w:pStyle w:val="CommentText"/>
      </w:pPr>
      <w:r>
        <w:rPr>
          <w:rStyle w:val="CommentReference"/>
        </w:rPr>
        <w:annotationRef/>
      </w:r>
      <w:r>
        <w:t>Predhodno zapisani naslovi in podnaslovi niso zapisani zgolj z velikimi črkami! Poenotite zapise!</w:t>
      </w:r>
    </w:p>
    <w:p w:rsidR="00050664" w:rsidRDefault="00050664">
      <w:pPr>
        <w:pStyle w:val="CommentText"/>
      </w:pPr>
      <w:r>
        <w:t>Naslovi so v predlogi formatirani z 12pt presledka pred in 6pt za naslovom. Prej ste se tega držali, od tu dalje pa ne več?</w:t>
      </w:r>
    </w:p>
  </w:comment>
  <w:comment w:id="14" w:author="Maček Lebar, Alenka" w:date="2016-10-20T11:59:00Z" w:initials="MLA">
    <w:p w:rsidR="00050664" w:rsidRDefault="00050664">
      <w:pPr>
        <w:pStyle w:val="CommentText"/>
      </w:pPr>
      <w:r>
        <w:rPr>
          <w:rStyle w:val="CommentReference"/>
        </w:rPr>
        <w:annotationRef/>
      </w:r>
      <w:r>
        <w:t>Tabela naj se ne razteza na dve strani</w:t>
      </w:r>
    </w:p>
  </w:comment>
  <w:comment w:id="15" w:author="Maček Lebar, Alenka" w:date="2016-10-20T12:00:00Z" w:initials="MLA">
    <w:p w:rsidR="00050664" w:rsidRDefault="00050664">
      <w:pPr>
        <w:pStyle w:val="CommentText"/>
      </w:pPr>
      <w:r>
        <w:rPr>
          <w:rStyle w:val="CommentReference"/>
        </w:rPr>
        <w:annotationRef/>
      </w:r>
      <w:r>
        <w:t>Velikost črk v tabeli naj bo 9pt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62A" w:rsidRDefault="00CD162A">
      <w:r>
        <w:separator/>
      </w:r>
    </w:p>
  </w:endnote>
  <w:endnote w:type="continuationSeparator" w:id="0">
    <w:p w:rsidR="00CD162A" w:rsidRDefault="00CD1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E04" w:rsidRPr="00914D99" w:rsidRDefault="00F80E04" w:rsidP="00504F2E">
    <w:pPr>
      <w:pStyle w:val="Footer"/>
      <w:jc w:val="center"/>
      <w:rPr>
        <w:rFonts w:ascii="Calibri" w:hAnsi="Calibri"/>
      </w:rPr>
    </w:pPr>
    <w:r w:rsidRPr="00914D99">
      <w:rPr>
        <w:rFonts w:ascii="Calibri" w:hAnsi="Calibri"/>
      </w:rPr>
      <w:fldChar w:fldCharType="begin"/>
    </w:r>
    <w:r w:rsidRPr="00914D99">
      <w:rPr>
        <w:rFonts w:ascii="Calibri" w:hAnsi="Calibri"/>
      </w:rPr>
      <w:instrText xml:space="preserve"> PAGE   \* MERGEFORMAT </w:instrText>
    </w:r>
    <w:r w:rsidRPr="00914D99">
      <w:rPr>
        <w:rFonts w:ascii="Calibri" w:hAnsi="Calibri"/>
      </w:rPr>
      <w:fldChar w:fldCharType="separate"/>
    </w:r>
    <w:r w:rsidR="00183145">
      <w:rPr>
        <w:rFonts w:ascii="Calibri" w:hAnsi="Calibri"/>
        <w:noProof/>
      </w:rPr>
      <w:t>1</w:t>
    </w:r>
    <w:r w:rsidRPr="00914D99">
      <w:rPr>
        <w:rFonts w:ascii="Calibri" w:hAnsi="Calibr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62A" w:rsidRDefault="00CD162A">
      <w:r>
        <w:separator/>
      </w:r>
    </w:p>
  </w:footnote>
  <w:footnote w:type="continuationSeparator" w:id="0">
    <w:p w:rsidR="00CD162A" w:rsidRDefault="00CD16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E04" w:rsidRPr="001D0F19" w:rsidRDefault="00F80E04" w:rsidP="003D117D">
    <w:pPr>
      <w:pStyle w:val="Header"/>
      <w:pBdr>
        <w:bottom w:val="single" w:sz="4" w:space="1" w:color="auto"/>
      </w:pBdr>
      <w:tabs>
        <w:tab w:val="clear" w:pos="8306"/>
        <w:tab w:val="right" w:pos="9356"/>
      </w:tabs>
      <w:jc w:val="center"/>
      <w:rPr>
        <w:rFonts w:ascii="Calibri" w:hAnsi="Calibri"/>
        <w:smallCaps/>
        <w:lang w:val="en-US"/>
      </w:rPr>
    </w:pPr>
    <w:r>
      <w:rPr>
        <w:rFonts w:ascii="Calibri" w:hAnsi="Calibri"/>
        <w:smallCaps/>
        <w:lang w:val="en-US"/>
      </w:rPr>
      <w:t>Mitja Alič: Analiza izkoristkov termoelektrarn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E04" w:rsidRPr="000A2858" w:rsidRDefault="00F80E04" w:rsidP="000A28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02EBA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9EA9B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EE6E6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1069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BB8C1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69A85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6286D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E68AB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3C422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AC215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841ED6"/>
    <w:multiLevelType w:val="multilevel"/>
    <w:tmpl w:val="0562C1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1">
    <w:nsid w:val="0D21569E"/>
    <w:multiLevelType w:val="hybridMultilevel"/>
    <w:tmpl w:val="68AE5B20"/>
    <w:lvl w:ilvl="0" w:tplc="41FA980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080042"/>
    <w:multiLevelType w:val="multilevel"/>
    <w:tmpl w:val="F62459E4"/>
    <w:lvl w:ilvl="0">
      <w:start w:val="1"/>
      <w:numFmt w:val="decimal"/>
      <w:pStyle w:val="Heading1"/>
      <w:lvlText w:val="%1"/>
      <w:lvlJc w:val="left"/>
      <w:pPr>
        <w:tabs>
          <w:tab w:val="num" w:pos="2559"/>
        </w:tabs>
        <w:ind w:left="2559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47606A00"/>
    <w:multiLevelType w:val="hybridMultilevel"/>
    <w:tmpl w:val="A8228DB4"/>
    <w:lvl w:ilvl="0" w:tplc="41FA9800">
      <w:start w:val="1"/>
      <w:numFmt w:val="bullet"/>
      <w:lvlText w:val="•"/>
      <w:lvlJc w:val="left"/>
      <w:pPr>
        <w:ind w:left="150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E69A00">
      <w:start w:val="1"/>
      <w:numFmt w:val="bullet"/>
      <w:lvlText w:val="o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FEC536">
      <w:start w:val="1"/>
      <w:numFmt w:val="bullet"/>
      <w:lvlText w:val="▪"/>
      <w:lvlJc w:val="left"/>
      <w:pPr>
        <w:ind w:left="2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FA9800">
      <w:start w:val="1"/>
      <w:numFmt w:val="bullet"/>
      <w:lvlText w:val="•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94E17C">
      <w:start w:val="1"/>
      <w:numFmt w:val="bullet"/>
      <w:lvlText w:val="o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96FD68">
      <w:start w:val="1"/>
      <w:numFmt w:val="bullet"/>
      <w:lvlText w:val="▪"/>
      <w:lvlJc w:val="left"/>
      <w:pPr>
        <w:ind w:left="5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A02744">
      <w:start w:val="1"/>
      <w:numFmt w:val="bullet"/>
      <w:lvlText w:val="•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38448C">
      <w:start w:val="1"/>
      <w:numFmt w:val="bullet"/>
      <w:lvlText w:val="o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70EC10">
      <w:start w:val="1"/>
      <w:numFmt w:val="bullet"/>
      <w:lvlText w:val="▪"/>
      <w:lvlJc w:val="left"/>
      <w:pPr>
        <w:ind w:left="7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4AC11BF9"/>
    <w:multiLevelType w:val="singleLevel"/>
    <w:tmpl w:val="F8662DA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5">
    <w:nsid w:val="5E3A2EB4"/>
    <w:multiLevelType w:val="hybridMultilevel"/>
    <w:tmpl w:val="EF54F54A"/>
    <w:lvl w:ilvl="0" w:tplc="BE323308">
      <w:start w:val="1"/>
      <w:numFmt w:val="bullet"/>
      <w:lvlText w:val="•"/>
      <w:lvlJc w:val="left"/>
      <w:pPr>
        <w:ind w:left="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D885F6">
      <w:start w:val="1"/>
      <w:numFmt w:val="bullet"/>
      <w:lvlText w:val="o"/>
      <w:lvlJc w:val="left"/>
      <w:pPr>
        <w:ind w:left="1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D035DE">
      <w:start w:val="1"/>
      <w:numFmt w:val="bullet"/>
      <w:lvlText w:val="▪"/>
      <w:lvlJc w:val="left"/>
      <w:pPr>
        <w:ind w:left="2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A0A6D4">
      <w:start w:val="1"/>
      <w:numFmt w:val="bullet"/>
      <w:lvlText w:val="•"/>
      <w:lvlJc w:val="left"/>
      <w:pPr>
        <w:ind w:left="2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D4C3FC">
      <w:start w:val="1"/>
      <w:numFmt w:val="bullet"/>
      <w:lvlText w:val="o"/>
      <w:lvlJc w:val="left"/>
      <w:pPr>
        <w:ind w:left="3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BA3396">
      <w:start w:val="1"/>
      <w:numFmt w:val="bullet"/>
      <w:lvlText w:val="▪"/>
      <w:lvlJc w:val="left"/>
      <w:pPr>
        <w:ind w:left="4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30F674">
      <w:start w:val="1"/>
      <w:numFmt w:val="bullet"/>
      <w:lvlText w:val="•"/>
      <w:lvlJc w:val="left"/>
      <w:pPr>
        <w:ind w:left="5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D2C270">
      <w:start w:val="1"/>
      <w:numFmt w:val="bullet"/>
      <w:lvlText w:val="o"/>
      <w:lvlJc w:val="left"/>
      <w:pPr>
        <w:ind w:left="58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EE0570">
      <w:start w:val="1"/>
      <w:numFmt w:val="bullet"/>
      <w:lvlText w:val="▪"/>
      <w:lvlJc w:val="left"/>
      <w:pPr>
        <w:ind w:left="6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73177896"/>
    <w:multiLevelType w:val="hybridMultilevel"/>
    <w:tmpl w:val="1FE62708"/>
    <w:lvl w:ilvl="0" w:tplc="48902A56">
      <w:start w:val="1"/>
      <w:numFmt w:val="decimal"/>
      <w:lvlText w:val="[%1]"/>
      <w:lvlJc w:val="center"/>
      <w:pPr>
        <w:ind w:left="706" w:firstLine="0"/>
      </w:pPr>
      <w:rPr>
        <w:rFonts w:ascii="Calibri" w:hAnsi="Calibri" w:cstheme="minorHAnsi" w:hint="default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1" w:tplc="0BAC35E2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8B6C5F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1E46F7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EB0279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198594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3C01FF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CF8CE8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C3E1F34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>
    <w:nsid w:val="77D27766"/>
    <w:multiLevelType w:val="hybridMultilevel"/>
    <w:tmpl w:val="91063CD4"/>
    <w:lvl w:ilvl="0" w:tplc="0409000F">
      <w:start w:val="1"/>
      <w:numFmt w:val="decimal"/>
      <w:lvlText w:val="%1."/>
      <w:lvlJc w:val="left"/>
      <w:pPr>
        <w:ind w:left="706" w:firstLine="0"/>
      </w:pPr>
      <w:rPr>
        <w:rFonts w:hint="default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1" w:tplc="0BAC35E2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8B6C5F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1E46F7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EB0279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198594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3C01FF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CF8CE8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C3E1F34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16"/>
  </w:num>
  <w:num w:numId="17">
    <w:abstractNumId w:val="13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activeWritingStyle w:appName="MSWord" w:lang="en-AU" w:vendorID="8" w:dllVersion="513" w:checkStyle="1"/>
  <w:activeWritingStyle w:appName="MSWord" w:lang="en-US" w:vendorID="8" w:dllVersion="513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ED5"/>
    <w:rsid w:val="000225DD"/>
    <w:rsid w:val="00050664"/>
    <w:rsid w:val="000767C0"/>
    <w:rsid w:val="0007756A"/>
    <w:rsid w:val="000A2858"/>
    <w:rsid w:val="000A6C93"/>
    <w:rsid w:val="000B2515"/>
    <w:rsid w:val="000C13A8"/>
    <w:rsid w:val="000E01A6"/>
    <w:rsid w:val="000E3C5A"/>
    <w:rsid w:val="000E6BAD"/>
    <w:rsid w:val="000F634C"/>
    <w:rsid w:val="00111937"/>
    <w:rsid w:val="00117B65"/>
    <w:rsid w:val="00127BEF"/>
    <w:rsid w:val="001309F1"/>
    <w:rsid w:val="00143E42"/>
    <w:rsid w:val="00145849"/>
    <w:rsid w:val="001708CD"/>
    <w:rsid w:val="00182909"/>
    <w:rsid w:val="00182BD8"/>
    <w:rsid w:val="00183145"/>
    <w:rsid w:val="001A6304"/>
    <w:rsid w:val="001D0F19"/>
    <w:rsid w:val="001E3BA9"/>
    <w:rsid w:val="00201ADC"/>
    <w:rsid w:val="00213CB9"/>
    <w:rsid w:val="00252B4C"/>
    <w:rsid w:val="0028570C"/>
    <w:rsid w:val="00292811"/>
    <w:rsid w:val="00293852"/>
    <w:rsid w:val="002D3265"/>
    <w:rsid w:val="002E2870"/>
    <w:rsid w:val="002E5EE5"/>
    <w:rsid w:val="00300057"/>
    <w:rsid w:val="00325771"/>
    <w:rsid w:val="00335AA3"/>
    <w:rsid w:val="00343889"/>
    <w:rsid w:val="00343C96"/>
    <w:rsid w:val="003812F3"/>
    <w:rsid w:val="00386338"/>
    <w:rsid w:val="00392531"/>
    <w:rsid w:val="003A13E1"/>
    <w:rsid w:val="003A3808"/>
    <w:rsid w:val="003B256A"/>
    <w:rsid w:val="003B773D"/>
    <w:rsid w:val="003C3352"/>
    <w:rsid w:val="003D02B9"/>
    <w:rsid w:val="003D117D"/>
    <w:rsid w:val="003D21D9"/>
    <w:rsid w:val="003E02D2"/>
    <w:rsid w:val="003E2C01"/>
    <w:rsid w:val="003E4AF1"/>
    <w:rsid w:val="003E6E07"/>
    <w:rsid w:val="003F220A"/>
    <w:rsid w:val="0047220A"/>
    <w:rsid w:val="00497634"/>
    <w:rsid w:val="004E1797"/>
    <w:rsid w:val="0050080A"/>
    <w:rsid w:val="00502479"/>
    <w:rsid w:val="00504F2E"/>
    <w:rsid w:val="0055375E"/>
    <w:rsid w:val="00575696"/>
    <w:rsid w:val="00590D3A"/>
    <w:rsid w:val="00595AF9"/>
    <w:rsid w:val="005A3522"/>
    <w:rsid w:val="00600DB9"/>
    <w:rsid w:val="0060443D"/>
    <w:rsid w:val="00606D58"/>
    <w:rsid w:val="00654C59"/>
    <w:rsid w:val="0066315F"/>
    <w:rsid w:val="00663CA5"/>
    <w:rsid w:val="00677BB1"/>
    <w:rsid w:val="00686AFA"/>
    <w:rsid w:val="006872BC"/>
    <w:rsid w:val="00696342"/>
    <w:rsid w:val="006A12DA"/>
    <w:rsid w:val="006A5977"/>
    <w:rsid w:val="00744E84"/>
    <w:rsid w:val="007630C1"/>
    <w:rsid w:val="007A6154"/>
    <w:rsid w:val="007F5C68"/>
    <w:rsid w:val="00806C63"/>
    <w:rsid w:val="00850302"/>
    <w:rsid w:val="008A45D0"/>
    <w:rsid w:val="008A73AD"/>
    <w:rsid w:val="008E2EF4"/>
    <w:rsid w:val="008E37F7"/>
    <w:rsid w:val="00905A57"/>
    <w:rsid w:val="00914D99"/>
    <w:rsid w:val="009246BA"/>
    <w:rsid w:val="00996CFF"/>
    <w:rsid w:val="009D5C42"/>
    <w:rsid w:val="009D7F77"/>
    <w:rsid w:val="009E7763"/>
    <w:rsid w:val="009F2209"/>
    <w:rsid w:val="00A367A5"/>
    <w:rsid w:val="00A521AC"/>
    <w:rsid w:val="00A67602"/>
    <w:rsid w:val="00A80B52"/>
    <w:rsid w:val="00A83D1F"/>
    <w:rsid w:val="00A84314"/>
    <w:rsid w:val="00AC1FD6"/>
    <w:rsid w:val="00AD2A35"/>
    <w:rsid w:val="00AD574D"/>
    <w:rsid w:val="00AE024B"/>
    <w:rsid w:val="00B02311"/>
    <w:rsid w:val="00B26E94"/>
    <w:rsid w:val="00B35831"/>
    <w:rsid w:val="00BA0751"/>
    <w:rsid w:val="00BC5CBF"/>
    <w:rsid w:val="00C052A8"/>
    <w:rsid w:val="00C156E5"/>
    <w:rsid w:val="00C364E2"/>
    <w:rsid w:val="00C445D6"/>
    <w:rsid w:val="00C5043F"/>
    <w:rsid w:val="00C7732F"/>
    <w:rsid w:val="00CB6048"/>
    <w:rsid w:val="00CD162A"/>
    <w:rsid w:val="00CE0882"/>
    <w:rsid w:val="00D1085C"/>
    <w:rsid w:val="00D156CF"/>
    <w:rsid w:val="00D27F85"/>
    <w:rsid w:val="00D345EE"/>
    <w:rsid w:val="00D736E0"/>
    <w:rsid w:val="00D7715D"/>
    <w:rsid w:val="00D803E6"/>
    <w:rsid w:val="00DA1C2B"/>
    <w:rsid w:val="00DA4183"/>
    <w:rsid w:val="00DC2038"/>
    <w:rsid w:val="00DD24BC"/>
    <w:rsid w:val="00DE5ED5"/>
    <w:rsid w:val="00E026EB"/>
    <w:rsid w:val="00E27F5A"/>
    <w:rsid w:val="00E5231E"/>
    <w:rsid w:val="00E56AB2"/>
    <w:rsid w:val="00E83E89"/>
    <w:rsid w:val="00E84AFA"/>
    <w:rsid w:val="00E97263"/>
    <w:rsid w:val="00EC387D"/>
    <w:rsid w:val="00EF72A2"/>
    <w:rsid w:val="00F2276E"/>
    <w:rsid w:val="00F2387A"/>
    <w:rsid w:val="00F24921"/>
    <w:rsid w:val="00F267A2"/>
    <w:rsid w:val="00F345D9"/>
    <w:rsid w:val="00F3733F"/>
    <w:rsid w:val="00F75B89"/>
    <w:rsid w:val="00F80E04"/>
    <w:rsid w:val="00F8166E"/>
    <w:rsid w:val="00F877B4"/>
    <w:rsid w:val="00FA63DA"/>
    <w:rsid w:val="00FB1D24"/>
    <w:rsid w:val="00FB29DF"/>
    <w:rsid w:val="00FB37EF"/>
    <w:rsid w:val="00FB71D4"/>
    <w:rsid w:val="00FD3FFB"/>
    <w:rsid w:val="00FF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tabs>
        <w:tab w:val="left" w:pos="284"/>
        <w:tab w:val="right" w:pos="4536"/>
      </w:tabs>
      <w:jc w:val="both"/>
    </w:pPr>
    <w:rPr>
      <w:lang w:val="sl-SI"/>
    </w:rPr>
  </w:style>
  <w:style w:type="paragraph" w:styleId="Heading1">
    <w:name w:val="heading 1"/>
    <w:basedOn w:val="Normal"/>
    <w:next w:val="Normal"/>
    <w:qFormat/>
    <w:rsid w:val="00C156E5"/>
    <w:pPr>
      <w:keepNext/>
      <w:numPr>
        <w:numId w:val="3"/>
      </w:numPr>
      <w:tabs>
        <w:tab w:val="num" w:pos="284"/>
        <w:tab w:val="num" w:pos="432"/>
      </w:tabs>
      <w:spacing w:before="60" w:after="120"/>
      <w:ind w:left="284" w:hanging="284"/>
      <w:jc w:val="left"/>
      <w:outlineLvl w:val="0"/>
    </w:pPr>
    <w:rPr>
      <w:rFonts w:ascii="Calibri" w:hAnsi="Calibri"/>
      <w:b/>
      <w:smallCaps/>
      <w:kern w:val="28"/>
      <w:sz w:val="24"/>
    </w:rPr>
  </w:style>
  <w:style w:type="paragraph" w:styleId="Heading2">
    <w:name w:val="heading 2"/>
    <w:basedOn w:val="Normal"/>
    <w:next w:val="Normal"/>
    <w:qFormat/>
    <w:rsid w:val="001D0F19"/>
    <w:pPr>
      <w:keepNext/>
      <w:numPr>
        <w:ilvl w:val="1"/>
        <w:numId w:val="3"/>
      </w:numPr>
      <w:tabs>
        <w:tab w:val="clear" w:pos="284"/>
        <w:tab w:val="clear" w:pos="576"/>
        <w:tab w:val="left" w:pos="454"/>
      </w:tabs>
      <w:spacing w:before="120" w:after="120"/>
      <w:ind w:left="454" w:hanging="454"/>
      <w:jc w:val="left"/>
      <w:outlineLvl w:val="1"/>
    </w:pPr>
    <w:rPr>
      <w:rFonts w:ascii="Calibri" w:hAnsi="Calibri"/>
      <w:b/>
    </w:rPr>
  </w:style>
  <w:style w:type="paragraph" w:styleId="Heading3">
    <w:name w:val="heading 3"/>
    <w:basedOn w:val="Normal"/>
    <w:next w:val="Normal"/>
    <w:qFormat/>
    <w:rsid w:val="001D0F19"/>
    <w:pPr>
      <w:keepNext/>
      <w:numPr>
        <w:ilvl w:val="2"/>
        <w:numId w:val="3"/>
      </w:numPr>
      <w:tabs>
        <w:tab w:val="clear" w:pos="284"/>
      </w:tabs>
      <w:spacing w:before="60" w:after="120"/>
      <w:jc w:val="left"/>
      <w:outlineLvl w:val="2"/>
    </w:pPr>
    <w:rPr>
      <w:rFonts w:asciiTheme="majorHAnsi" w:hAnsiTheme="majorHAnsi"/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tabs>
        <w:tab w:val="clear" w:pos="284"/>
      </w:tabs>
      <w:spacing w:before="60" w:after="120"/>
      <w:ind w:left="862" w:hanging="862"/>
      <w:jc w:val="lef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left"/>
    </w:pPr>
    <w:rPr>
      <w:i/>
      <w:sz w:val="18"/>
    </w:rPr>
  </w:style>
  <w:style w:type="paragraph" w:customStyle="1" w:styleId="ERKNaslov">
    <w:name w:val="ERK_Naslov"/>
    <w:basedOn w:val="Normal"/>
    <w:rsid w:val="00654C59"/>
    <w:pPr>
      <w:spacing w:after="360"/>
      <w:jc w:val="center"/>
    </w:pPr>
    <w:rPr>
      <w:b/>
      <w:sz w:val="34"/>
    </w:rPr>
  </w:style>
  <w:style w:type="paragraph" w:customStyle="1" w:styleId="ERKAvtorji">
    <w:name w:val="ERK_Avtorji"/>
    <w:basedOn w:val="Normal"/>
    <w:rsid w:val="000A2858"/>
    <w:pPr>
      <w:spacing w:after="120"/>
      <w:jc w:val="center"/>
    </w:pPr>
    <w:rPr>
      <w:b/>
      <w:sz w:val="24"/>
    </w:rPr>
  </w:style>
  <w:style w:type="paragraph" w:customStyle="1" w:styleId="ERKAffiliation">
    <w:name w:val="ERK_Affiliation"/>
    <w:basedOn w:val="Normal"/>
    <w:rsid w:val="000A2858"/>
    <w:pPr>
      <w:jc w:val="center"/>
    </w:pPr>
    <w:rPr>
      <w:i/>
    </w:rPr>
  </w:style>
  <w:style w:type="paragraph" w:customStyle="1" w:styleId="ERKTitle">
    <w:name w:val="ERK_Title"/>
    <w:basedOn w:val="ERKNaslov"/>
    <w:rsid w:val="008E2EF4"/>
    <w:pPr>
      <w:spacing w:after="240"/>
    </w:pPr>
    <w:rPr>
      <w:sz w:val="24"/>
      <w:lang w:val="en-US"/>
    </w:rPr>
  </w:style>
  <w:style w:type="paragraph" w:styleId="Header">
    <w:name w:val="header"/>
    <w:basedOn w:val="Normal"/>
    <w:pPr>
      <w:tabs>
        <w:tab w:val="clear" w:pos="284"/>
        <w:tab w:val="center" w:pos="4153"/>
        <w:tab w:val="right" w:pos="8306"/>
      </w:tabs>
      <w:jc w:val="left"/>
    </w:pPr>
    <w:rPr>
      <w:i/>
      <w:noProof/>
      <w:sz w:val="18"/>
    </w:rPr>
  </w:style>
  <w:style w:type="paragraph" w:styleId="Footer">
    <w:name w:val="footer"/>
    <w:basedOn w:val="Normal"/>
    <w:link w:val="FooterChar"/>
    <w:uiPriority w:val="99"/>
    <w:pPr>
      <w:tabs>
        <w:tab w:val="clear" w:pos="284"/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rsid w:val="00A67602"/>
    <w:pPr>
      <w:spacing w:before="120" w:after="120"/>
      <w:jc w:val="center"/>
    </w:pPr>
    <w:rPr>
      <w:sz w:val="18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AD2A35"/>
    <w:pPr>
      <w:tabs>
        <w:tab w:val="left" w:pos="284"/>
        <w:tab w:val="right" w:pos="4536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RKRef">
    <w:name w:val="ERK_Ref"/>
    <w:basedOn w:val="Normal"/>
    <w:rsid w:val="00335AA3"/>
    <w:pPr>
      <w:tabs>
        <w:tab w:val="clear" w:pos="284"/>
        <w:tab w:val="clear" w:pos="4536"/>
        <w:tab w:val="left" w:pos="397"/>
      </w:tabs>
      <w:spacing w:after="60"/>
      <w:ind w:left="340" w:hanging="340"/>
    </w:pPr>
    <w:rPr>
      <w:sz w:val="18"/>
    </w:rPr>
  </w:style>
  <w:style w:type="character" w:customStyle="1" w:styleId="FooterChar">
    <w:name w:val="Footer Char"/>
    <w:link w:val="Footer"/>
    <w:uiPriority w:val="99"/>
    <w:rsid w:val="00504F2E"/>
    <w:rPr>
      <w:lang w:val="sl-SI"/>
    </w:rPr>
  </w:style>
  <w:style w:type="paragraph" w:styleId="BalloonText">
    <w:name w:val="Balloon Text"/>
    <w:basedOn w:val="Normal"/>
    <w:link w:val="BalloonTextChar"/>
    <w:rsid w:val="00C052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052A8"/>
    <w:rPr>
      <w:rFonts w:ascii="Tahoma" w:hAnsi="Tahoma" w:cs="Tahoma"/>
      <w:sz w:val="16"/>
      <w:szCs w:val="16"/>
      <w:lang w:val="sl-SI"/>
    </w:rPr>
  </w:style>
  <w:style w:type="character" w:styleId="PlaceholderText">
    <w:name w:val="Placeholder Text"/>
    <w:basedOn w:val="DefaultParagraphFont"/>
    <w:uiPriority w:val="99"/>
    <w:semiHidden/>
    <w:rsid w:val="00850302"/>
    <w:rPr>
      <w:color w:val="808080"/>
    </w:rPr>
  </w:style>
  <w:style w:type="table" w:customStyle="1" w:styleId="TableGrid0">
    <w:name w:val="TableGrid"/>
    <w:rsid w:val="00696342"/>
    <w:rPr>
      <w:rFonts w:asciiTheme="minorHAnsi" w:eastAsiaTheme="minorEastAsia" w:hAnsiTheme="minorHAnsi" w:cstheme="minorBidi"/>
      <w:sz w:val="22"/>
      <w:szCs w:val="22"/>
      <w:lang w:val="sl-SI" w:eastAsia="sl-S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B2515"/>
    <w:pPr>
      <w:ind w:left="720"/>
      <w:contextualSpacing/>
    </w:pPr>
  </w:style>
  <w:style w:type="character" w:styleId="CommentReference">
    <w:name w:val="annotation reference"/>
    <w:basedOn w:val="DefaultParagraphFont"/>
    <w:rsid w:val="00F80E04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0E04"/>
  </w:style>
  <w:style w:type="character" w:customStyle="1" w:styleId="CommentTextChar">
    <w:name w:val="Comment Text Char"/>
    <w:basedOn w:val="DefaultParagraphFont"/>
    <w:link w:val="CommentText"/>
    <w:rsid w:val="00F80E04"/>
    <w:rPr>
      <w:lang w:val="sl-SI"/>
    </w:rPr>
  </w:style>
  <w:style w:type="paragraph" w:styleId="CommentSubject">
    <w:name w:val="annotation subject"/>
    <w:basedOn w:val="CommentText"/>
    <w:next w:val="CommentText"/>
    <w:link w:val="CommentSubjectChar"/>
    <w:rsid w:val="00F80E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0E04"/>
    <w:rPr>
      <w:b/>
      <w:bCs/>
      <w:lang w:val="sl-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tabs>
        <w:tab w:val="left" w:pos="284"/>
        <w:tab w:val="right" w:pos="4536"/>
      </w:tabs>
      <w:jc w:val="both"/>
    </w:pPr>
    <w:rPr>
      <w:lang w:val="sl-SI"/>
    </w:rPr>
  </w:style>
  <w:style w:type="paragraph" w:styleId="Heading1">
    <w:name w:val="heading 1"/>
    <w:basedOn w:val="Normal"/>
    <w:next w:val="Normal"/>
    <w:qFormat/>
    <w:rsid w:val="00C156E5"/>
    <w:pPr>
      <w:keepNext/>
      <w:numPr>
        <w:numId w:val="3"/>
      </w:numPr>
      <w:tabs>
        <w:tab w:val="num" w:pos="284"/>
        <w:tab w:val="num" w:pos="432"/>
      </w:tabs>
      <w:spacing w:before="60" w:after="120"/>
      <w:ind w:left="284" w:hanging="284"/>
      <w:jc w:val="left"/>
      <w:outlineLvl w:val="0"/>
    </w:pPr>
    <w:rPr>
      <w:rFonts w:ascii="Calibri" w:hAnsi="Calibri"/>
      <w:b/>
      <w:smallCaps/>
      <w:kern w:val="28"/>
      <w:sz w:val="24"/>
    </w:rPr>
  </w:style>
  <w:style w:type="paragraph" w:styleId="Heading2">
    <w:name w:val="heading 2"/>
    <w:basedOn w:val="Normal"/>
    <w:next w:val="Normal"/>
    <w:qFormat/>
    <w:rsid w:val="001D0F19"/>
    <w:pPr>
      <w:keepNext/>
      <w:numPr>
        <w:ilvl w:val="1"/>
        <w:numId w:val="3"/>
      </w:numPr>
      <w:tabs>
        <w:tab w:val="clear" w:pos="284"/>
        <w:tab w:val="clear" w:pos="576"/>
        <w:tab w:val="left" w:pos="454"/>
      </w:tabs>
      <w:spacing w:before="120" w:after="120"/>
      <w:ind w:left="454" w:hanging="454"/>
      <w:jc w:val="left"/>
      <w:outlineLvl w:val="1"/>
    </w:pPr>
    <w:rPr>
      <w:rFonts w:ascii="Calibri" w:hAnsi="Calibri"/>
      <w:b/>
    </w:rPr>
  </w:style>
  <w:style w:type="paragraph" w:styleId="Heading3">
    <w:name w:val="heading 3"/>
    <w:basedOn w:val="Normal"/>
    <w:next w:val="Normal"/>
    <w:qFormat/>
    <w:rsid w:val="001D0F19"/>
    <w:pPr>
      <w:keepNext/>
      <w:numPr>
        <w:ilvl w:val="2"/>
        <w:numId w:val="3"/>
      </w:numPr>
      <w:tabs>
        <w:tab w:val="clear" w:pos="284"/>
      </w:tabs>
      <w:spacing w:before="60" w:after="120"/>
      <w:jc w:val="left"/>
      <w:outlineLvl w:val="2"/>
    </w:pPr>
    <w:rPr>
      <w:rFonts w:asciiTheme="majorHAnsi" w:hAnsiTheme="majorHAnsi"/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tabs>
        <w:tab w:val="clear" w:pos="284"/>
      </w:tabs>
      <w:spacing w:before="60" w:after="120"/>
      <w:ind w:left="862" w:hanging="862"/>
      <w:jc w:val="lef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left"/>
    </w:pPr>
    <w:rPr>
      <w:i/>
      <w:sz w:val="18"/>
    </w:rPr>
  </w:style>
  <w:style w:type="paragraph" w:customStyle="1" w:styleId="ERKNaslov">
    <w:name w:val="ERK_Naslov"/>
    <w:basedOn w:val="Normal"/>
    <w:rsid w:val="00654C59"/>
    <w:pPr>
      <w:spacing w:after="360"/>
      <w:jc w:val="center"/>
    </w:pPr>
    <w:rPr>
      <w:b/>
      <w:sz w:val="34"/>
    </w:rPr>
  </w:style>
  <w:style w:type="paragraph" w:customStyle="1" w:styleId="ERKAvtorji">
    <w:name w:val="ERK_Avtorji"/>
    <w:basedOn w:val="Normal"/>
    <w:rsid w:val="000A2858"/>
    <w:pPr>
      <w:spacing w:after="120"/>
      <w:jc w:val="center"/>
    </w:pPr>
    <w:rPr>
      <w:b/>
      <w:sz w:val="24"/>
    </w:rPr>
  </w:style>
  <w:style w:type="paragraph" w:customStyle="1" w:styleId="ERKAffiliation">
    <w:name w:val="ERK_Affiliation"/>
    <w:basedOn w:val="Normal"/>
    <w:rsid w:val="000A2858"/>
    <w:pPr>
      <w:jc w:val="center"/>
    </w:pPr>
    <w:rPr>
      <w:i/>
    </w:rPr>
  </w:style>
  <w:style w:type="paragraph" w:customStyle="1" w:styleId="ERKTitle">
    <w:name w:val="ERK_Title"/>
    <w:basedOn w:val="ERKNaslov"/>
    <w:rsid w:val="008E2EF4"/>
    <w:pPr>
      <w:spacing w:after="240"/>
    </w:pPr>
    <w:rPr>
      <w:sz w:val="24"/>
      <w:lang w:val="en-US"/>
    </w:rPr>
  </w:style>
  <w:style w:type="paragraph" w:styleId="Header">
    <w:name w:val="header"/>
    <w:basedOn w:val="Normal"/>
    <w:pPr>
      <w:tabs>
        <w:tab w:val="clear" w:pos="284"/>
        <w:tab w:val="center" w:pos="4153"/>
        <w:tab w:val="right" w:pos="8306"/>
      </w:tabs>
      <w:jc w:val="left"/>
    </w:pPr>
    <w:rPr>
      <w:i/>
      <w:noProof/>
      <w:sz w:val="18"/>
    </w:rPr>
  </w:style>
  <w:style w:type="paragraph" w:styleId="Footer">
    <w:name w:val="footer"/>
    <w:basedOn w:val="Normal"/>
    <w:link w:val="FooterChar"/>
    <w:uiPriority w:val="99"/>
    <w:pPr>
      <w:tabs>
        <w:tab w:val="clear" w:pos="284"/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rsid w:val="00A67602"/>
    <w:pPr>
      <w:spacing w:before="120" w:after="120"/>
      <w:jc w:val="center"/>
    </w:pPr>
    <w:rPr>
      <w:sz w:val="18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AD2A35"/>
    <w:pPr>
      <w:tabs>
        <w:tab w:val="left" w:pos="284"/>
        <w:tab w:val="right" w:pos="4536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RKRef">
    <w:name w:val="ERK_Ref"/>
    <w:basedOn w:val="Normal"/>
    <w:rsid w:val="00335AA3"/>
    <w:pPr>
      <w:tabs>
        <w:tab w:val="clear" w:pos="284"/>
        <w:tab w:val="clear" w:pos="4536"/>
        <w:tab w:val="left" w:pos="397"/>
      </w:tabs>
      <w:spacing w:after="60"/>
      <w:ind w:left="340" w:hanging="340"/>
    </w:pPr>
    <w:rPr>
      <w:sz w:val="18"/>
    </w:rPr>
  </w:style>
  <w:style w:type="character" w:customStyle="1" w:styleId="FooterChar">
    <w:name w:val="Footer Char"/>
    <w:link w:val="Footer"/>
    <w:uiPriority w:val="99"/>
    <w:rsid w:val="00504F2E"/>
    <w:rPr>
      <w:lang w:val="sl-SI"/>
    </w:rPr>
  </w:style>
  <w:style w:type="paragraph" w:styleId="BalloonText">
    <w:name w:val="Balloon Text"/>
    <w:basedOn w:val="Normal"/>
    <w:link w:val="BalloonTextChar"/>
    <w:rsid w:val="00C052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052A8"/>
    <w:rPr>
      <w:rFonts w:ascii="Tahoma" w:hAnsi="Tahoma" w:cs="Tahoma"/>
      <w:sz w:val="16"/>
      <w:szCs w:val="16"/>
      <w:lang w:val="sl-SI"/>
    </w:rPr>
  </w:style>
  <w:style w:type="character" w:styleId="PlaceholderText">
    <w:name w:val="Placeholder Text"/>
    <w:basedOn w:val="DefaultParagraphFont"/>
    <w:uiPriority w:val="99"/>
    <w:semiHidden/>
    <w:rsid w:val="00850302"/>
    <w:rPr>
      <w:color w:val="808080"/>
    </w:rPr>
  </w:style>
  <w:style w:type="table" w:customStyle="1" w:styleId="TableGrid0">
    <w:name w:val="TableGrid"/>
    <w:rsid w:val="00696342"/>
    <w:rPr>
      <w:rFonts w:asciiTheme="minorHAnsi" w:eastAsiaTheme="minorEastAsia" w:hAnsiTheme="minorHAnsi" w:cstheme="minorBidi"/>
      <w:sz w:val="22"/>
      <w:szCs w:val="22"/>
      <w:lang w:val="sl-SI" w:eastAsia="sl-S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B2515"/>
    <w:pPr>
      <w:ind w:left="720"/>
      <w:contextualSpacing/>
    </w:pPr>
  </w:style>
  <w:style w:type="character" w:styleId="CommentReference">
    <w:name w:val="annotation reference"/>
    <w:basedOn w:val="DefaultParagraphFont"/>
    <w:rsid w:val="00F80E04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0E04"/>
  </w:style>
  <w:style w:type="character" w:customStyle="1" w:styleId="CommentTextChar">
    <w:name w:val="Comment Text Char"/>
    <w:basedOn w:val="DefaultParagraphFont"/>
    <w:link w:val="CommentText"/>
    <w:rsid w:val="00F80E04"/>
    <w:rPr>
      <w:lang w:val="sl-SI"/>
    </w:rPr>
  </w:style>
  <w:style w:type="paragraph" w:styleId="CommentSubject">
    <w:name w:val="annotation subject"/>
    <w:basedOn w:val="CommentText"/>
    <w:next w:val="CommentText"/>
    <w:link w:val="CommentSubjectChar"/>
    <w:rsid w:val="00F80E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0E04"/>
    <w:rPr>
      <w:b/>
      <w:bCs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g"/><Relationship Id="rId18" Type="http://schemas.openxmlformats.org/officeDocument/2006/relationships/image" Target="media/image7.jpg"/><Relationship Id="rId26" Type="http://schemas.openxmlformats.org/officeDocument/2006/relationships/hyperlink" Target="http://www.te-sostanj.si/si/proizvodnja/parne-turbine/turbina-bloka-6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te-sostanj.si/si/proizvodnja/parne-turbine/turbina-bloka-6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1.jpg"/><Relationship Id="rId17" Type="http://schemas.openxmlformats.org/officeDocument/2006/relationships/image" Target="media/image6.png"/><Relationship Id="rId25" Type="http://schemas.openxmlformats.org/officeDocument/2006/relationships/hyperlink" Target="http://www.te-sostanj.si/si/proizvodnja/parne-turbine/turbina-bloka-6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hyperlink" Target="http://www.te-sostanj.si/si/proizvodnja/parne-turbine/turbina-bloka-6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www.te-sostanj.si/si/proizvodnja/parne-turbine/turbina-bloka-6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jpg"/><Relationship Id="rId23" Type="http://schemas.openxmlformats.org/officeDocument/2006/relationships/hyperlink" Target="http://www.te-sostanj.si/si/proizvodnja/parne-turbine/turbina-bloka-6" TargetMode="External"/><Relationship Id="rId28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hyperlink" Target="http://www.te-sostanj.si/si/proizvodnja/parne-turbine/turbina-bloka-6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3.jpeg"/><Relationship Id="rId22" Type="http://schemas.openxmlformats.org/officeDocument/2006/relationships/hyperlink" Target="http://www.te-sostanj.si/si/proizvodnja/parne-turbine/turbina-bloka-6" TargetMode="External"/><Relationship Id="rId27" Type="http://schemas.openxmlformats.org/officeDocument/2006/relationships/hyperlink" Target="http://www.te-sostanj.si/si/proizvodnja/parne-turbine/turbina-bloka-6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32004-8F73-4533-9679-AA61684DC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1584</Words>
  <Characters>9032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Priprava prispevka za Elektrotehniški vestnik</vt:lpstr>
      <vt:lpstr>Priprava prispevka za Elektrotehniški vestnik</vt:lpstr>
    </vt:vector>
  </TitlesOfParts>
  <Company>FE</Company>
  <LinksUpToDate>false</LinksUpToDate>
  <CharactersWithSpaces>10595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Priprava prispevka za Elektrotehniški vestnik</dc:title>
  <dc:creator>Barbara Mali</dc:creator>
  <cp:lastModifiedBy>Maček Lebar, Alenka</cp:lastModifiedBy>
  <cp:revision>2</cp:revision>
  <cp:lastPrinted>2016-10-15T19:03:00Z</cp:lastPrinted>
  <dcterms:created xsi:type="dcterms:W3CDTF">2016-10-20T10:11:00Z</dcterms:created>
  <dcterms:modified xsi:type="dcterms:W3CDTF">2016-10-20T10:11:00Z</dcterms:modified>
</cp:coreProperties>
</file>